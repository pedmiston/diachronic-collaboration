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EA2DD" w14:textId="77777777" w:rsidR="00155188" w:rsidRDefault="007053A0">
      <w:pPr>
        <w:pStyle w:val="Title"/>
      </w:pPr>
      <w:r>
        <w:t>Cumulative improvements in iterated problem solving</w:t>
      </w:r>
    </w:p>
    <w:p w14:paraId="3D5AA3F8" w14:textId="77777777" w:rsidR="00155188" w:rsidRDefault="007053A0">
      <w:pPr>
        <w:pStyle w:val="Abstract"/>
      </w:pPr>
      <w:commentRangeStart w:id="0"/>
      <w:r>
        <w:t xml:space="preserve">Humans are able to use and improve solutions to problems including tools and other technology that were inherited from others like no other species of animal. </w:t>
      </w:r>
      <w:commentRangeStart w:id="1"/>
      <w:r>
        <w:t xml:space="preserve">What is the impact of inheritance—starting off a problem solving task with partial solutions inherited from someone else—on future problem solving ability? </w:t>
      </w:r>
      <w:commentRangeEnd w:id="1"/>
      <w:r w:rsidR="00BC54CD">
        <w:rPr>
          <w:rStyle w:val="CommentReference"/>
        </w:rPr>
        <w:commentReference w:id="1"/>
      </w:r>
      <w:r>
        <w:t xml:space="preserve">Does inheritance provide a reliable shortcut to individual learning </w:t>
      </w:r>
      <w:commentRangeStart w:id="2"/>
      <w:r>
        <w:t>without affecting underlying problem solving ability</w:t>
      </w:r>
      <w:commentRangeEnd w:id="2"/>
      <w:r w:rsidR="00C40DD8">
        <w:rPr>
          <w:rStyle w:val="CommentReference"/>
        </w:rPr>
        <w:commentReference w:id="2"/>
      </w:r>
      <w:r>
        <w:t xml:space="preserve">, or does inheritance change the way future problems are solved? To begin to answer these questions, we measured changes in problem solving ability over four generations of iterated problem solving, where the solutions discovered by one generation are inherited to be used and improved by the next generation. We found that through four generations of iterated problem solving, problem solvers were consistently able to solve more problems in a single 25 minute session than their predecessors, even as </w:t>
      </w:r>
      <w:commentRangeStart w:id="3"/>
      <w:r>
        <w:t>problems became more difficult to solve</w:t>
      </w:r>
      <w:commentRangeEnd w:id="3"/>
      <w:r w:rsidR="00C40DD8">
        <w:rPr>
          <w:rStyle w:val="CommentReference"/>
        </w:rPr>
        <w:commentReference w:id="3"/>
      </w:r>
      <w:r>
        <w:t xml:space="preserve">. We investigated whether </w:t>
      </w:r>
      <w:commentRangeStart w:id="4"/>
      <w:r>
        <w:t xml:space="preserve">the size of the inheritance </w:t>
      </w:r>
      <w:commentRangeEnd w:id="4"/>
      <w:r w:rsidR="00BC54CD">
        <w:rPr>
          <w:rStyle w:val="CommentReference"/>
        </w:rPr>
        <w:commentReference w:id="4"/>
      </w:r>
      <w:r>
        <w:t>had an impact on future problem solving ability, and found mixed results: larger inheritances were harder to exceed, but they also allowed individuals to solve more difficult problems than they would have on their own. We also found no evidence that a larger inheritance negatively impacted the rate at which new problems were solved. We discuss the limitations of this work, and motivate future directions.</w:t>
      </w:r>
      <w:commentRangeEnd w:id="0"/>
      <w:r w:rsidR="0055614C">
        <w:rPr>
          <w:rStyle w:val="CommentReference"/>
        </w:rPr>
        <w:commentReference w:id="0"/>
      </w:r>
    </w:p>
    <w:p w14:paraId="595136F6" w14:textId="77777777" w:rsidR="00155188" w:rsidRDefault="007053A0">
      <w:pPr>
        <w:pStyle w:val="Heading1"/>
      </w:pPr>
      <w:bookmarkStart w:id="5" w:name="introduction"/>
      <w:r>
        <w:t>Introduction</w:t>
      </w:r>
      <w:bookmarkEnd w:id="5"/>
    </w:p>
    <w:p w14:paraId="1BB65B5A" w14:textId="77777777" w:rsidR="00155188" w:rsidRDefault="007053A0">
      <w:pPr>
        <w:pStyle w:val="FirstParagraph"/>
      </w:pPr>
      <w:r>
        <w:t xml:space="preserve">Humans are effective problem solvers, having solved a wide range of problems related to foraging, hunting, and preparing food, while surviving predators, each other, and </w:t>
      </w:r>
      <w:ins w:id="6" w:author="Gary Lupyan" w:date="2018-01-29T15:09:00Z">
        <w:r w:rsidR="0055614C">
          <w:t xml:space="preserve">a large range of </w:t>
        </w:r>
      </w:ins>
      <w:del w:id="7" w:author="Gary Lupyan" w:date="2018-01-29T15:09:00Z">
        <w:r w:rsidDel="0055614C">
          <w:delText xml:space="preserve">the harsh environment in nearly every </w:delText>
        </w:r>
      </w:del>
      <w:r>
        <w:t>terrestrial environment</w:t>
      </w:r>
      <w:ins w:id="8" w:author="Gary Lupyan" w:date="2018-01-29T15:09:00Z">
        <w:r w:rsidR="0055614C">
          <w:t>s</w:t>
        </w:r>
      </w:ins>
      <w:r>
        <w:t xml:space="preserve"> </w:t>
      </w:r>
      <w:del w:id="9" w:author="Gary Lupyan" w:date="2018-01-29T15:09:00Z">
        <w:r w:rsidDel="0055614C">
          <w:delText xml:space="preserve">on the planet </w:delText>
        </w:r>
      </w:del>
      <w:r>
        <w:t>(Boyd 2017; Fernández-Armesto 2001). What has enabled our success in being able to solve such a diverse set of problems</w:t>
      </w:r>
      <w:ins w:id="10" w:author="Gary Lupyan" w:date="2018-01-29T15:09:00Z">
        <w:r w:rsidR="0055614C">
          <w:t>?</w:t>
        </w:r>
      </w:ins>
      <w:del w:id="11" w:author="Gary Lupyan" w:date="2018-01-29T15:09:00Z">
        <w:r w:rsidDel="0055614C">
          <w:delText xml:space="preserve"> as posed by environments ranging from deserts to rainforests, from high altitudes to low?</w:delText>
        </w:r>
      </w:del>
      <w:r>
        <w:t xml:space="preserve"> One </w:t>
      </w:r>
      <w:ins w:id="12" w:author="Gary Lupyan" w:date="2018-01-29T15:09:00Z">
        <w:r w:rsidR="0055614C">
          <w:t xml:space="preserve">suggestion is that the </w:t>
        </w:r>
      </w:ins>
      <w:r>
        <w:t xml:space="preserve">answer </w:t>
      </w:r>
      <w:ins w:id="13" w:author="Gary Lupyan" w:date="2018-01-29T15:09:00Z">
        <w:r w:rsidR="0055614C">
          <w:t xml:space="preserve">lies more in our </w:t>
        </w:r>
      </w:ins>
      <w:del w:id="14" w:author="Gary Lupyan" w:date="2018-01-29T15:09:00Z">
        <w:r w:rsidDel="0055614C">
          <w:delText xml:space="preserve">to this question is that </w:delText>
        </w:r>
      </w:del>
      <w:ins w:id="15" w:author="Gary Lupyan" w:date="2018-01-29T15:09:00Z">
        <w:r w:rsidR="0055614C">
          <w:t>ability to inherit knowledge from others</w:t>
        </w:r>
      </w:ins>
      <w:ins w:id="16" w:author="Gary Lupyan" w:date="2018-01-29T15:10:00Z">
        <w:r w:rsidR="0055614C">
          <w:t xml:space="preserve"> than </w:t>
        </w:r>
      </w:ins>
      <w:del w:id="17" w:author="Gary Lupyan" w:date="2018-01-29T15:10:00Z">
        <w:r w:rsidDel="0055614C">
          <w:delText xml:space="preserve">our system of cultural inheritance, more than </w:delText>
        </w:r>
      </w:del>
      <w:r>
        <w:t>our ability to solve problems as individuals</w:t>
      </w:r>
      <w:del w:id="18" w:author="Gary Lupyan" w:date="2018-01-29T15:10:00Z">
        <w:r w:rsidDel="0055614C">
          <w:delText>, explains how humans are able to solve the problems necessary for survival in diverse habitats</w:delText>
        </w:r>
      </w:del>
      <w:r>
        <w:t xml:space="preserve"> (Richerson and Boyd 2008; Henrich 2015; Boyd 2017). </w:t>
      </w:r>
      <w:commentRangeStart w:id="19"/>
      <w:r>
        <w:t>As problem solvers, humans are particularly adept at using, reproducing, and, in some cases, improving cultural products including tools and other solutions to problems that were first created by other people</w:t>
      </w:r>
      <w:commentRangeEnd w:id="19"/>
      <w:r w:rsidR="0055614C">
        <w:rPr>
          <w:rStyle w:val="CommentReference"/>
        </w:rPr>
        <w:commentReference w:id="19"/>
      </w:r>
      <w:r>
        <w:t xml:space="preserve">, a phenomena generally known as the ratchet effect (Tomasello, Kruger, and Ratner 1993; Tennie, Call, and Tomasello 2009). </w:t>
      </w:r>
      <w:commentRangeStart w:id="20"/>
      <w:r>
        <w:t xml:space="preserve">The purpose of this research </w:t>
      </w:r>
      <w:commentRangeEnd w:id="20"/>
      <w:r w:rsidR="0055614C">
        <w:rPr>
          <w:rStyle w:val="CommentReference"/>
        </w:rPr>
        <w:commentReference w:id="20"/>
      </w:r>
      <w:r>
        <w:t>was to better understand the human propensity for cumulative cultural inheritance using an iterated problem solving paradigm (Fig. 1).</w:t>
      </w:r>
    </w:p>
    <w:p w14:paraId="3DDB5952" w14:textId="77777777" w:rsidR="00155188" w:rsidRDefault="007053A0">
      <w:pPr>
        <w:pStyle w:val="CaptionedFigure"/>
      </w:pPr>
      <w:r>
        <w:rPr>
          <w:noProof/>
          <w:lang w:val="fr-FR" w:eastAsia="fr-FR"/>
        </w:rPr>
        <w:lastRenderedPageBreak/>
        <w:drawing>
          <wp:inline distT="0" distB="0" distL="0" distR="0" wp14:anchorId="76D3EE22" wp14:editId="3B638710">
            <wp:extent cx="4267200" cy="3657600"/>
            <wp:effectExtent l="0" t="0" r="0" b="0"/>
            <wp:docPr id="1" name="Picture" descr="Iterated problem solving paradigm. Participants were assigned to four-person teams. Each participant completed the same problem solving task for 25 minutes. Participants in generations after the first began the problem solving task with the solutions that were discovered by the previous generation."/>
            <wp:cNvGraphicFramePr/>
            <a:graphic xmlns:a="http://schemas.openxmlformats.org/drawingml/2006/main">
              <a:graphicData uri="http://schemas.openxmlformats.org/drawingml/2006/picture">
                <pic:pic xmlns:pic="http://schemas.openxmlformats.org/drawingml/2006/picture">
                  <pic:nvPicPr>
                    <pic:cNvPr id="0" name="Picture" descr="cogsci_files/figure-docx/fig1-1.png"/>
                    <pic:cNvPicPr>
                      <a:picLocks noChangeAspect="1" noChangeArrowheads="1"/>
                    </pic:cNvPicPr>
                  </pic:nvPicPr>
                  <pic:blipFill>
                    <a:blip r:embed="rId9"/>
                    <a:stretch>
                      <a:fillRect/>
                    </a:stretch>
                  </pic:blipFill>
                  <pic:spPr bwMode="auto">
                    <a:xfrm>
                      <a:off x="0" y="0"/>
                      <a:ext cx="4267200" cy="3657600"/>
                    </a:xfrm>
                    <a:prstGeom prst="rect">
                      <a:avLst/>
                    </a:prstGeom>
                    <a:noFill/>
                    <a:ln w="9525">
                      <a:noFill/>
                      <a:headEnd/>
                      <a:tailEnd/>
                    </a:ln>
                  </pic:spPr>
                </pic:pic>
              </a:graphicData>
            </a:graphic>
          </wp:inline>
        </w:drawing>
      </w:r>
    </w:p>
    <w:p w14:paraId="22FE7F86" w14:textId="77777777" w:rsidR="00155188" w:rsidRDefault="005D195B">
      <w:pPr>
        <w:pStyle w:val="ImageCaption"/>
      </w:pPr>
      <w:commentRangeStart w:id="21"/>
      <w:commentRangeStart w:id="22"/>
      <w:ins w:id="23" w:author="Gary Lupyan" w:date="2018-01-29T15:32:00Z">
        <w:r>
          <w:t xml:space="preserve">A shematic of an </w:t>
        </w:r>
      </w:ins>
      <w:del w:id="24" w:author="Gary Lupyan" w:date="2018-01-29T15:32:00Z">
        <w:r w:rsidR="007053A0" w:rsidDel="005D195B">
          <w:delText xml:space="preserve">Iterated </w:delText>
        </w:r>
      </w:del>
      <w:ins w:id="25" w:author="Gary Lupyan" w:date="2018-01-29T15:32:00Z">
        <w:r>
          <w:t xml:space="preserve">iterated </w:t>
        </w:r>
      </w:ins>
      <w:r w:rsidR="007053A0">
        <w:t>problem solving paradig</w:t>
      </w:r>
      <w:ins w:id="26" w:author="Gary Lupyan" w:date="2018-01-29T15:32:00Z">
        <w:r>
          <w:t>m we used</w:t>
        </w:r>
      </w:ins>
      <w:del w:id="27" w:author="Gary Lupyan" w:date="2018-01-29T15:32:00Z">
        <w:r w:rsidR="007053A0" w:rsidDel="005D195B">
          <w:delText>m</w:delText>
        </w:r>
      </w:del>
      <w:r w:rsidR="007053A0">
        <w:t xml:space="preserve">. Participants were assigned to </w:t>
      </w:r>
      <w:commentRangeEnd w:id="21"/>
      <w:r w:rsidR="00E354D8">
        <w:rPr>
          <w:rStyle w:val="CommentReference"/>
          <w:i w:val="0"/>
        </w:rPr>
        <w:commentReference w:id="21"/>
      </w:r>
      <w:commentRangeEnd w:id="22"/>
      <w:r w:rsidR="00BC54CD">
        <w:rPr>
          <w:rStyle w:val="CommentReference"/>
          <w:i w:val="0"/>
        </w:rPr>
        <w:commentReference w:id="22"/>
      </w:r>
      <w:r w:rsidR="007053A0">
        <w:t>four-person teams. Each participant completed the same problem solving task for 25 minutes. Participants in generations after the first began the problem solving task with the solutions that were discovered by the previous generation.</w:t>
      </w:r>
    </w:p>
    <w:p w14:paraId="186EFE44" w14:textId="77777777" w:rsidR="00155188" w:rsidRDefault="007053A0">
      <w:pPr>
        <w:pStyle w:val="BodyText"/>
      </w:pPr>
      <w:r>
        <w:t>Cumulative cultural evolution requires</w:t>
      </w:r>
      <w:ins w:id="28" w:author="Gary Lupyan" w:date="2018-01-29T15:34:00Z">
        <w:r w:rsidR="00E354D8">
          <w:t xml:space="preserve"> at minimum</w:t>
        </w:r>
      </w:ins>
      <w:r>
        <w:t xml:space="preserve"> </w:t>
      </w:r>
      <w:del w:id="29" w:author="Gary Lupyan" w:date="2018-01-29T15:34:00Z">
        <w:r w:rsidDel="00E354D8">
          <w:delText xml:space="preserve">both </w:delText>
        </w:r>
      </w:del>
      <w:r>
        <w:t>the ability to copy the innovations of others</w:t>
      </w:r>
      <w:ins w:id="30" w:author="Gary Lupyan" w:date="2018-01-29T15:34:00Z">
        <w:r w:rsidR="00E354D8">
          <w:t xml:space="preserve">, and </w:t>
        </w:r>
      </w:ins>
      <w:del w:id="31" w:author="Gary Lupyan" w:date="2018-01-29T15:34:00Z">
        <w:r w:rsidDel="00E354D8">
          <w:delText xml:space="preserve"> as well as </w:delText>
        </w:r>
      </w:del>
      <w:r>
        <w:t xml:space="preserve">the ability to </w:t>
      </w:r>
      <w:ins w:id="32" w:author="Gary Lupyan" w:date="2018-01-29T15:34:00Z">
        <w:r w:rsidR="00E354D8">
          <w:t xml:space="preserve">improve or </w:t>
        </w:r>
      </w:ins>
      <w:r>
        <w:t xml:space="preserve">adapt </w:t>
      </w:r>
      <w:del w:id="33" w:author="Gary Lupyan" w:date="2018-01-29T15:34:00Z">
        <w:r w:rsidDel="00E354D8">
          <w:delText xml:space="preserve">these innovations to improve </w:delText>
        </w:r>
      </w:del>
      <w:r>
        <w:t xml:space="preserve">them in some way. These abilities are often distinguished as </w:t>
      </w:r>
      <w:ins w:id="34" w:author="Gary Lupyan" w:date="2018-01-29T15:34:00Z">
        <w:r w:rsidR="00E354D8">
          <w:t xml:space="preserve">being </w:t>
        </w:r>
      </w:ins>
      <w:r>
        <w:t xml:space="preserve">the products of social learning and individual learning, respectively. </w:t>
      </w:r>
      <w:commentRangeStart w:id="35"/>
      <w:r>
        <w:t xml:space="preserve">Computational models of the cultural evolutionary process demonstrate that social learning is evolutionarily advantageous as compared to adaptions that improve individual learning capacities when the environment is stable, so that innovations that are beneficial in one generation are likely to continue to be beneficial in the next generation, and individual learning is costly; under these conditions, social learning provides a valuable shortcut to individual learning (Boyd and Richerson 1985; Rendell et al. 2010; Thompson et al., n.d.). </w:t>
      </w:r>
      <w:commentRangeEnd w:id="35"/>
      <w:r w:rsidR="00E354D8">
        <w:rPr>
          <w:rStyle w:val="CommentReference"/>
        </w:rPr>
        <w:commentReference w:id="35"/>
      </w:r>
      <w:commentRangeStart w:id="36"/>
      <w:r>
        <w:t xml:space="preserve">Additional constraints on the benefits to social learning </w:t>
      </w:r>
      <w:commentRangeEnd w:id="36"/>
      <w:r w:rsidR="00E354D8">
        <w:rPr>
          <w:rStyle w:val="CommentReference"/>
        </w:rPr>
        <w:commentReference w:id="36"/>
      </w:r>
      <w:r>
        <w:t>include knowing who</w:t>
      </w:r>
      <w:ins w:id="37" w:author="Gary Lupyan" w:date="2018-01-29T15:36:00Z">
        <w:r w:rsidR="00E354D8">
          <w:t>m</w:t>
        </w:r>
      </w:ins>
      <w:r>
        <w:t xml:space="preserve"> to copy (Enquist et al. 2010; Rendell et al. 2011) and having high-fidelity transmission mechanisms (Lewis and Laland 2012).</w:t>
      </w:r>
    </w:p>
    <w:p w14:paraId="751D2E39" w14:textId="77777777" w:rsidR="00155188" w:rsidRDefault="007053A0">
      <w:pPr>
        <w:pStyle w:val="BodyText"/>
      </w:pPr>
      <w:commentRangeStart w:id="38"/>
      <w:commentRangeStart w:id="39"/>
      <w:r>
        <w:t xml:space="preserve">Although social learning is widely considered to be an important aspect of what allows human cultures to accumulate improvements in technologies and other solutions to problems (Dean et al. 2013), social learning is not unique to humans, and a growing number of species have been identified as </w:t>
      </w:r>
      <w:ins w:id="40" w:author="Gary Lupyan" w:date="2018-01-29T15:36:00Z">
        <w:r w:rsidR="00E354D8">
          <w:t xml:space="preserve">being able </w:t>
        </w:r>
      </w:ins>
      <w:del w:id="41" w:author="Gary Lupyan" w:date="2018-01-29T15:36:00Z">
        <w:r w:rsidDel="00E354D8">
          <w:delText xml:space="preserve">showing evidence of the ability </w:delText>
        </w:r>
      </w:del>
      <w:r>
        <w:t xml:space="preserve">to inherit learned behaviors from </w:t>
      </w:r>
      <w:ins w:id="42" w:author="Gary Lupyan" w:date="2018-01-29T15:36:00Z">
        <w:r w:rsidR="00E354D8">
          <w:t xml:space="preserve">observing </w:t>
        </w:r>
      </w:ins>
      <w:del w:id="43" w:author="Gary Lupyan" w:date="2018-01-29T15:37:00Z">
        <w:r w:rsidDel="00E354D8">
          <w:delText xml:space="preserve">the observation </w:delText>
        </w:r>
      </w:del>
      <w:r>
        <w:t xml:space="preserve">or </w:t>
      </w:r>
      <w:del w:id="44" w:author="Gary Lupyan" w:date="2018-01-29T15:37:00Z">
        <w:r w:rsidDel="00E354D8">
          <w:delText xml:space="preserve">interaction </w:delText>
        </w:r>
      </w:del>
      <w:ins w:id="45" w:author="Gary Lupyan" w:date="2018-01-29T15:37:00Z">
        <w:r w:rsidR="00E354D8">
          <w:t xml:space="preserve">interacting </w:t>
        </w:r>
      </w:ins>
      <w:r>
        <w:t xml:space="preserve">with others. Cultural traditions sustained through social learning have been identified in primates, monkeys, dolphins, whales, and birds (see Whiten 2017 for a recent review). </w:t>
      </w:r>
      <w:r>
        <w:lastRenderedPageBreak/>
        <w:t>Experimental evidence of social learning has been observed in a wider array of species, including rats, fish, and even some insects (see Laland 2017). Given that social learning is at least possible in diverse taxa, it is somewhat surprising that only a few cases have been argued to show any evidence of accumulation or improvement in inherited innovations. New Caledonian crows have been argued to have improved the design plans for the grub-skewers they cut out from pandanus leaves (Hunt and Gray 2003), and at least one population of chimpanzees has evolved a more advanced termite probe (Sanz, Call, and Morgan 2009). For the most part, however, tool use in animals has remained largely unchanged (Mercader et al. 2007).</w:t>
      </w:r>
      <w:commentRangeEnd w:id="38"/>
      <w:r w:rsidR="00C34969">
        <w:rPr>
          <w:rStyle w:val="CommentReference"/>
        </w:rPr>
        <w:commentReference w:id="38"/>
      </w:r>
      <w:commentRangeEnd w:id="39"/>
      <w:r w:rsidR="003B368A">
        <w:rPr>
          <w:rStyle w:val="CommentReference"/>
        </w:rPr>
        <w:commentReference w:id="39"/>
      </w:r>
    </w:p>
    <w:p w14:paraId="7B833165" w14:textId="77777777" w:rsidR="00155188" w:rsidRDefault="007053A0">
      <w:pPr>
        <w:pStyle w:val="BodyText"/>
      </w:pPr>
      <w:r>
        <w:t>Humans, in contrast, have demonstrated a remarkable ability to reproduce, adapt, and improve the innovations of others</w:t>
      </w:r>
      <w:ins w:id="46" w:author="Gary Lupyan" w:date="2018-01-29T15:44:00Z">
        <w:r w:rsidR="00C34969">
          <w:t xml:space="preserve">. Despite the </w:t>
        </w:r>
      </w:ins>
      <w:del w:id="47" w:author="Gary Lupyan" w:date="2018-01-29T15:44:00Z">
        <w:r w:rsidDel="00C34969">
          <w:delText>,</w:delText>
        </w:r>
      </w:del>
      <w:ins w:id="48" w:author="Gary Lupyan" w:date="2018-01-29T15:44:00Z">
        <w:r w:rsidR="00C34969">
          <w:t xml:space="preserve">popular focus on </w:t>
        </w:r>
      </w:ins>
      <w:del w:id="49" w:author="Gary Lupyan" w:date="2018-01-29T15:44:00Z">
        <w:r w:rsidDel="00C34969">
          <w:delText xml:space="preserve"> </w:delText>
        </w:r>
      </w:del>
      <w:del w:id="50" w:author="Gary Lupyan" w:date="2018-01-29T15:45:00Z">
        <w:r w:rsidDel="00C34969">
          <w:delText xml:space="preserve">so much so that the history of human technology has been argued to be better understood as a process of continual refinement and repurposing rather than a story of </w:delText>
        </w:r>
      </w:del>
      <w:r>
        <w:t xml:space="preserve">individual geniuses </w:t>
      </w:r>
      <w:ins w:id="51" w:author="Gary Lupyan" w:date="2018-01-29T15:45:00Z">
        <w:r w:rsidR="00C34969">
          <w:t xml:space="preserve">creating </w:t>
        </w:r>
      </w:ins>
      <w:del w:id="52" w:author="Gary Lupyan" w:date="2018-01-29T15:45:00Z">
        <w:r w:rsidDel="00C34969">
          <w:delText xml:space="preserve">inventing </w:delText>
        </w:r>
      </w:del>
      <w:ins w:id="53" w:author="Gary Lupyan" w:date="2018-01-29T15:45:00Z">
        <w:r w:rsidR="00C34969">
          <w:t xml:space="preserve">inventions </w:t>
        </w:r>
      </w:ins>
      <w:del w:id="54" w:author="Gary Lupyan" w:date="2018-01-29T15:45:00Z">
        <w:r w:rsidDel="00C34969">
          <w:delText xml:space="preserve">solutions </w:delText>
        </w:r>
      </w:del>
      <w:r>
        <w:t>without precedent</w:t>
      </w:r>
      <w:ins w:id="55" w:author="Gary Lupyan" w:date="2018-01-29T15:45:00Z">
        <w:r w:rsidR="00C34969">
          <w:t xml:space="preserve">, human progress is much more accurately characterized as a process of continual refinement and repurposing </w:t>
        </w:r>
      </w:ins>
      <w:del w:id="56" w:author="Gary Lupyan" w:date="2018-01-29T15:45:00Z">
        <w:r w:rsidDel="00C34969">
          <w:delText xml:space="preserve"> </w:delText>
        </w:r>
      </w:del>
      <w:r>
        <w:t xml:space="preserve">(Basalla 1988; Solé et al. 2013). </w:t>
      </w:r>
      <w:commentRangeStart w:id="57"/>
      <w:r>
        <w:t xml:space="preserve">Moore’s Law, the observation and prediction that computer chip efficiency would double every two years (1965), is a well-known example of regular and monotonic growth in a technological domain, but there are many other examples, such as improvements in information storage, bandwidth, and processing speed, most of which have even steeper growth curves than Moore’s integrated circuits (Nagy et al. 2011). </w:t>
      </w:r>
      <w:commentRangeEnd w:id="57"/>
      <w:r w:rsidR="00C34969">
        <w:rPr>
          <w:rStyle w:val="CommentReference"/>
        </w:rPr>
        <w:commentReference w:id="57"/>
      </w:r>
      <w:commentRangeStart w:id="58"/>
      <w:commentRangeStart w:id="59"/>
      <w:r>
        <w:t>Of course, superexponential growth has not been true for all of human history, as demonstrated by the period of nearly 1.5 million years known as the Acheulean tradition during which our ancestors were seemingly unable to invent more complicated stone tools than simple handaxes, and yet even during this time, incremental improvement have been argued to have occured as the handaxes grew more symmetrical in design (Lycett and Gowlett 2008). What these observations suggest is that, more than our ability to learn socially from others, our ability to improve upon existing innovations, in however small an increment, characterizes human problem solving.</w:t>
      </w:r>
      <w:commentRangeEnd w:id="58"/>
      <w:r w:rsidR="00C34969">
        <w:rPr>
          <w:rStyle w:val="CommentReference"/>
        </w:rPr>
        <w:commentReference w:id="58"/>
      </w:r>
      <w:commentRangeEnd w:id="59"/>
      <w:r w:rsidR="003B368A">
        <w:rPr>
          <w:rStyle w:val="CommentReference"/>
        </w:rPr>
        <w:commentReference w:id="59"/>
      </w:r>
    </w:p>
    <w:p w14:paraId="730AF716" w14:textId="77777777" w:rsidR="00155188" w:rsidRDefault="007053A0">
      <w:pPr>
        <w:pStyle w:val="BodyText"/>
      </w:pPr>
      <w:commentRangeStart w:id="60"/>
      <w:r>
        <w:t>Experimental models of the cumulative cultural evolutionary process have demonstrated that incremental improvements can accrue through a variety of social learning mechanisms. Caldwell and Millen (2008) found that chains of problem solvers could iteratively improve the distance flown by paper airplanes and the height of towers constructed from dry spaghetti noodles and modeling clay. Interestingly, improvements were equally likely to accrue whether social transmission occured via imitation, emulation, or guided instruction of one generation to the next (Caldwell and Millen 2009).</w:t>
      </w:r>
      <w:commentRangeEnd w:id="60"/>
      <w:r w:rsidR="003B368A">
        <w:rPr>
          <w:rStyle w:val="CommentReference"/>
        </w:rPr>
        <w:commentReference w:id="60"/>
      </w:r>
    </w:p>
    <w:p w14:paraId="06B5E987" w14:textId="77777777" w:rsidR="00155188" w:rsidRDefault="007053A0">
      <w:pPr>
        <w:pStyle w:val="BodyText"/>
      </w:pPr>
      <w:commentRangeStart w:id="61"/>
      <w:commentRangeStart w:id="62"/>
      <w:r>
        <w:t xml:space="preserve">Our research adds to these efforts to understand cumulative cultural evolution specifically by striving to understand the impact of inheritance on future problem solving. </w:t>
      </w:r>
      <w:commentRangeEnd w:id="61"/>
      <w:r w:rsidR="00C34969">
        <w:rPr>
          <w:rStyle w:val="CommentReference"/>
        </w:rPr>
        <w:commentReference w:id="61"/>
      </w:r>
      <w:commentRangeEnd w:id="62"/>
      <w:r w:rsidR="00F158DE">
        <w:rPr>
          <w:rStyle w:val="CommentReference"/>
        </w:rPr>
        <w:commentReference w:id="62"/>
      </w:r>
      <w:r>
        <w:t xml:space="preserve">We used an </w:t>
      </w:r>
      <w:commentRangeStart w:id="63"/>
      <w:r>
        <w:t xml:space="preserve">iterated learning paradigm </w:t>
      </w:r>
      <w:commentRangeEnd w:id="63"/>
      <w:r w:rsidR="00410FBC">
        <w:rPr>
          <w:rStyle w:val="CommentReference"/>
        </w:rPr>
        <w:commentReference w:id="63"/>
      </w:r>
      <w:r>
        <w:t xml:space="preserve">to measure the effectiveness of problem solving organized around inheritance. </w:t>
      </w:r>
      <w:commentRangeStart w:id="64"/>
      <w:r>
        <w:t xml:space="preserve">Specifically, </w:t>
      </w:r>
      <w:commentRangeEnd w:id="64"/>
      <w:r w:rsidR="00034107">
        <w:rPr>
          <w:rStyle w:val="CommentReference"/>
        </w:rPr>
        <w:commentReference w:id="64"/>
      </w:r>
      <w:r>
        <w:t xml:space="preserve">we were interested in understanding how the solutions inherited from previous generations impacted </w:t>
      </w:r>
      <w:commentRangeStart w:id="65"/>
      <w:del w:id="66" w:author="Gary Lupyan" w:date="2018-01-29T15:53:00Z">
        <w:r w:rsidDel="00034107">
          <w:delText xml:space="preserve">future </w:delText>
        </w:r>
      </w:del>
      <w:ins w:id="67" w:author="Gary Lupyan" w:date="2018-01-29T15:53:00Z">
        <w:r w:rsidR="00034107">
          <w:t xml:space="preserve">the </w:t>
        </w:r>
      </w:ins>
      <w:r>
        <w:t xml:space="preserve">problem solving </w:t>
      </w:r>
      <w:del w:id="68" w:author="Gary Lupyan" w:date="2018-01-29T15:53:00Z">
        <w:r w:rsidDel="00034107">
          <w:delText>ability</w:delText>
        </w:r>
      </w:del>
      <w:ins w:id="69" w:author="Gary Lupyan" w:date="2018-01-29T15:53:00Z">
        <w:r w:rsidR="00034107">
          <w:t>of subsequent generations of participants</w:t>
        </w:r>
        <w:commentRangeEnd w:id="65"/>
        <w:r w:rsidR="00034107">
          <w:rPr>
            <w:rStyle w:val="CommentReference"/>
          </w:rPr>
          <w:commentReference w:id="65"/>
        </w:r>
      </w:ins>
      <w:r>
        <w:t xml:space="preserve">. </w:t>
      </w:r>
      <w:commentRangeStart w:id="70"/>
      <w:r>
        <w:t xml:space="preserve">To preface our findings, we found that problem solving based around inheritance was able to cumulatively improve the number of problems each generation could solve in a 25 minute session, </w:t>
      </w:r>
      <w:commentRangeStart w:id="71"/>
      <w:r>
        <w:t>even as the problems became more difficult</w:t>
      </w:r>
      <w:commentRangeEnd w:id="71"/>
      <w:r w:rsidR="00410FBC">
        <w:rPr>
          <w:rStyle w:val="CommentReference"/>
        </w:rPr>
        <w:commentReference w:id="71"/>
      </w:r>
      <w:r>
        <w:t xml:space="preserve">. As for whether this inheritance had an impact on future problem solving, we </w:t>
      </w:r>
      <w:r>
        <w:lastRenderedPageBreak/>
        <w:t>found that larger inheritances were harder to exceed, but they allowed individuals to solve more difficult problems than they would have been likely to solve on their own. We also did not find any evidence that larger inheritances had a detrimental effect on future problem solving. From these results, we motivate future research aimed at more directly understanding the impact of inheritance on problem solving.</w:t>
      </w:r>
      <w:commentRangeEnd w:id="70"/>
      <w:r w:rsidR="00034107">
        <w:rPr>
          <w:rStyle w:val="CommentReference"/>
        </w:rPr>
        <w:commentReference w:id="70"/>
      </w:r>
    </w:p>
    <w:p w14:paraId="0BCC8E21" w14:textId="77777777" w:rsidR="00155188" w:rsidRDefault="007053A0">
      <w:pPr>
        <w:pStyle w:val="Heading1"/>
      </w:pPr>
      <w:bookmarkStart w:id="72" w:name="methods"/>
      <w:r>
        <w:t>Methods</w:t>
      </w:r>
      <w:bookmarkEnd w:id="72"/>
    </w:p>
    <w:p w14:paraId="4175304D" w14:textId="77777777" w:rsidR="00155188" w:rsidRDefault="007053A0">
      <w:pPr>
        <w:pStyle w:val="FirstParagraph"/>
      </w:pPr>
      <w:r>
        <w:t xml:space="preserve">We used a </w:t>
      </w:r>
      <w:commentRangeStart w:id="73"/>
      <w:r>
        <w:t xml:space="preserve">iterated learning </w:t>
      </w:r>
      <w:commentRangeEnd w:id="73"/>
      <w:r w:rsidR="00410FBC">
        <w:rPr>
          <w:rStyle w:val="CommentReference"/>
        </w:rPr>
        <w:commentReference w:id="73"/>
      </w:r>
      <w:r>
        <w:t xml:space="preserve">paradigm where participants are assigned to generations within chains (Caldwell and Millen 2008). </w:t>
      </w:r>
      <w:commentRangeStart w:id="74"/>
      <w:r>
        <w:t xml:space="preserve">To emphasize that participants in each chain </w:t>
      </w:r>
      <w:commentRangeStart w:id="75"/>
      <w:r>
        <w:t xml:space="preserve">are working together cooperatively </w:t>
      </w:r>
      <w:commentRangeEnd w:id="75"/>
      <w:r w:rsidR="00A148B4">
        <w:rPr>
          <w:rStyle w:val="CommentReference"/>
        </w:rPr>
        <w:commentReference w:id="75"/>
      </w:r>
      <w:r>
        <w:t xml:space="preserve">on a problem solving task rather than engaging in </w:t>
      </w:r>
      <w:commentRangeStart w:id="76"/>
      <w:r>
        <w:t xml:space="preserve">unguided repetition </w:t>
      </w:r>
      <w:commentRangeEnd w:id="76"/>
      <w:r w:rsidR="00A148B4">
        <w:rPr>
          <w:rStyle w:val="CommentReference"/>
        </w:rPr>
        <w:commentReference w:id="76"/>
      </w:r>
      <w:r>
        <w:t xml:space="preserve">(cf. Bartlett 1932; Kirby, Cornish, and Smith 2008; Edmiston, Lupyan, and Perlman 2017) we refer to </w:t>
      </w:r>
      <w:commentRangeStart w:id="77"/>
      <w:r>
        <w:t xml:space="preserve">the transmission chains </w:t>
      </w:r>
      <w:commentRangeEnd w:id="77"/>
      <w:r w:rsidR="00410FBC">
        <w:rPr>
          <w:rStyle w:val="CommentReference"/>
        </w:rPr>
        <w:commentReference w:id="77"/>
      </w:r>
      <w:del w:id="78" w:author="Gary Lupyan" w:date="2018-01-29T15:58:00Z">
        <w:r w:rsidDel="00034107">
          <w:delText xml:space="preserve">instead </w:delText>
        </w:r>
      </w:del>
      <w:r>
        <w:t xml:space="preserve">as </w:t>
      </w:r>
      <w:r w:rsidRPr="00034107">
        <w:rPr>
          <w:i/>
          <w:rPrChange w:id="79" w:author="Gary Lupyan" w:date="2018-01-29T15:58:00Z">
            <w:rPr/>
          </w:rPrChange>
        </w:rPr>
        <w:t>diachronic teams</w:t>
      </w:r>
      <w:r>
        <w:t xml:space="preserve">. </w:t>
      </w:r>
      <w:commentRangeEnd w:id="74"/>
      <w:r w:rsidR="00034107">
        <w:rPr>
          <w:rStyle w:val="CommentReference"/>
        </w:rPr>
        <w:commentReference w:id="74"/>
      </w:r>
      <w:r>
        <w:t xml:space="preserve">We tested the problem solving ability of diachronic teams over four generations of problem solving, where each generation attempted the same problem solving task for 25 minutes. Diachronic problem solvers after the first generation </w:t>
      </w:r>
      <w:commentRangeStart w:id="80"/>
      <w:r>
        <w:t>began the problem solving task with the solutions created by the previous generation.</w:t>
      </w:r>
      <w:commentRangeEnd w:id="80"/>
      <w:r w:rsidR="00A148B4">
        <w:rPr>
          <w:rStyle w:val="CommentReference"/>
        </w:rPr>
        <w:commentReference w:id="80"/>
      </w:r>
    </w:p>
    <w:p w14:paraId="47CAC92C" w14:textId="77777777" w:rsidR="00155188" w:rsidRDefault="00034107">
      <w:pPr>
        <w:pStyle w:val="BodyText"/>
      </w:pPr>
      <w:ins w:id="81" w:author="Gary Lupyan" w:date="2018-01-29T15:59:00Z">
        <w:r>
          <w:t xml:space="preserve">Participants played the “Totems” game </w:t>
        </w:r>
      </w:ins>
      <w:del w:id="82" w:author="Gary Lupyan" w:date="2018-01-29T15:59:00Z">
        <w:r w:rsidR="007053A0" w:rsidDel="00034107">
          <w:delText xml:space="preserve">The problem solving task that participants completed was </w:delText>
        </w:r>
      </w:del>
      <w:r w:rsidR="007053A0">
        <w:t xml:space="preserve">adapted from Derex and Boyd (2015). </w:t>
      </w:r>
      <w:ins w:id="83" w:author="Gary Lupyan" w:date="2018-01-29T15:59:00Z">
        <w:r>
          <w:t xml:space="preserve">Their task was </w:t>
        </w:r>
      </w:ins>
      <w:del w:id="84" w:author="Gary Lupyan" w:date="2018-01-29T15:59:00Z">
        <w:r w:rsidR="007053A0" w:rsidDel="00034107">
          <w:delText xml:space="preserve">In this computer game, called the Totems game, participants are required </w:delText>
        </w:r>
      </w:del>
      <w:r w:rsidR="007053A0">
        <w:t xml:space="preserve">to discover how to build tools with the ultimate goal of creating “a sacred totem to appease the gods.” To build a totem, participants first needed to construct an axe out of three independently discovered tools: a refined stick used as a handle, a sharpened rock for the blade, and a string wound from bark fibers for binding (Fig. 2). </w:t>
      </w:r>
      <w:del w:id="85" w:author="Gary Lupyan" w:date="2018-01-29T16:00:00Z">
        <w:r w:rsidR="007053A0" w:rsidDel="007D2C37">
          <w:delText>In the game, m</w:delText>
        </w:r>
      </w:del>
      <w:ins w:id="86" w:author="Gary Lupyan" w:date="2018-01-29T16:00:00Z">
        <w:r w:rsidR="007D2C37">
          <w:t>M</w:t>
        </w:r>
      </w:ins>
      <w:r w:rsidR="007053A0">
        <w:t xml:space="preserve">ore advanced tools produce larger and more intricate totems, resulting in higher performance scores. </w:t>
      </w:r>
      <w:ins w:id="87" w:author="Gary Lupyan" w:date="2018-01-29T16:00:00Z">
        <w:r w:rsidR="007D2C37">
          <w:t xml:space="preserve">Participants in each generation after the first </w:t>
        </w:r>
      </w:ins>
      <w:commentRangeStart w:id="88"/>
      <w:del w:id="89" w:author="Gary Lupyan" w:date="2018-01-29T16:00:00Z">
        <w:r w:rsidR="007053A0" w:rsidDel="007D2C37">
          <w:delText xml:space="preserve">Diachronic problem solvers after the first generation </w:delText>
        </w:r>
      </w:del>
      <w:r w:rsidR="007053A0">
        <w:t xml:space="preserve">began the problem solving task </w:t>
      </w:r>
      <w:ins w:id="90" w:author="Gary Lupyan" w:date="2018-01-29T16:00:00Z">
        <w:r w:rsidR="007D2C37">
          <w:t xml:space="preserve">by inheriting aspects of the the </w:t>
        </w:r>
      </w:ins>
      <w:del w:id="91" w:author="Gary Lupyan" w:date="2018-01-29T16:00:00Z">
        <w:r w:rsidR="007053A0" w:rsidDel="007D2C37">
          <w:delText xml:space="preserve">with access to the </w:delText>
        </w:r>
      </w:del>
      <w:r w:rsidR="007053A0">
        <w:t>solution</w:t>
      </w:r>
      <w:del w:id="92" w:author="Gary Lupyan" w:date="2018-01-29T16:00:00Z">
        <w:r w:rsidR="007053A0" w:rsidDel="007D2C37">
          <w:delText>s</w:delText>
        </w:r>
      </w:del>
      <w:r w:rsidR="007053A0">
        <w:t xml:space="preserve"> discovered by the previous </w:t>
      </w:r>
      <w:del w:id="93" w:author="Gary Lupyan" w:date="2018-01-29T16:01:00Z">
        <w:r w:rsidR="007053A0" w:rsidDel="007D2C37">
          <w:delText>generation</w:delText>
        </w:r>
      </w:del>
      <w:ins w:id="94" w:author="Gary Lupyan" w:date="2018-01-29T16:01:00Z">
        <w:r w:rsidR="007D2C37">
          <w:t>participant (generation) within their chain</w:t>
        </w:r>
      </w:ins>
      <w:r w:rsidR="007053A0">
        <w:t>.</w:t>
      </w:r>
      <w:commentRangeEnd w:id="88"/>
      <w:r w:rsidR="007D2C37">
        <w:rPr>
          <w:rStyle w:val="CommentReference"/>
        </w:rPr>
        <w:commentReference w:id="88"/>
      </w:r>
    </w:p>
    <w:p w14:paraId="49947699" w14:textId="77777777" w:rsidR="00155188" w:rsidRDefault="007053A0">
      <w:pPr>
        <w:pStyle w:val="Heading2"/>
      </w:pPr>
      <w:bookmarkStart w:id="95" w:name="participants"/>
      <w:r>
        <w:t>Participants</w:t>
      </w:r>
      <w:bookmarkEnd w:id="95"/>
    </w:p>
    <w:p w14:paraId="5F96AEB6" w14:textId="77777777" w:rsidR="00155188" w:rsidRDefault="007053A0">
      <w:pPr>
        <w:pStyle w:val="FirstParagraph"/>
      </w:pPr>
      <w:r>
        <w:t>Participants were recruited from the UW-Madison student body and received course credit in exchange for participation. Each participant was assigned to a single generation of a four-person team (Table 1). Data was collected for a total of 42 teams (N=168 participants).</w:t>
      </w:r>
    </w:p>
    <w:p w14:paraId="32B961DF" w14:textId="77777777" w:rsidR="00155188" w:rsidRDefault="007053A0">
      <w:pPr>
        <w:pStyle w:val="Heading2"/>
      </w:pPr>
      <w:bookmarkStart w:id="96" w:name="procedure"/>
      <w:r>
        <w:t>Procedure</w:t>
      </w:r>
      <w:bookmarkEnd w:id="96"/>
    </w:p>
    <w:p w14:paraId="0CEC751E" w14:textId="77777777" w:rsidR="00155188" w:rsidRDefault="007053A0">
      <w:pPr>
        <w:pStyle w:val="FirstParagraph"/>
      </w:pPr>
      <w:r>
        <w:t xml:space="preserve">Participants played the Totems game for 25 minutes. To play the game, participants generated </w:t>
      </w:r>
      <w:commentRangeStart w:id="97"/>
      <w:r>
        <w:t xml:space="preserve">guesses </w:t>
      </w:r>
      <w:commentRangeEnd w:id="97"/>
      <w:r w:rsidR="00A148B4">
        <w:rPr>
          <w:rStyle w:val="CommentReference"/>
        </w:rPr>
        <w:commentReference w:id="97"/>
      </w:r>
      <w:r>
        <w:t xml:space="preserve">(combinations of items) by dragging items one at a time into a workshop panel. The panel had space for four items (with replacement), meaning the initial six resources could be combined for a total of 1554 unique guesses. </w:t>
      </w:r>
      <w:commentRangeStart w:id="98"/>
      <w:r>
        <w:t>Of the possible combinations, very few resulted in new items. For example, of all the guesses</w:t>
      </w:r>
      <w:commentRangeEnd w:id="98"/>
      <w:r w:rsidR="00A148B4">
        <w:rPr>
          <w:rStyle w:val="CommentReference"/>
        </w:rPr>
        <w:commentReference w:id="98"/>
      </w:r>
      <w:r>
        <w:t xml:space="preserve"> that could be formed from the initial items, only three (0.2%) yielded new tools (Fig. 2). As problem solvers accumulate solutions, the combinatorial complexity of the problem space increases </w:t>
      </w:r>
      <w:r>
        <w:lastRenderedPageBreak/>
        <w:t>exponentially such that the discovery of more complex tools is less likely to happen by chance.</w:t>
      </w:r>
    </w:p>
    <w:p w14:paraId="6655AFDA" w14:textId="77777777" w:rsidR="00155188" w:rsidRDefault="007053A0">
      <w:pPr>
        <w:pStyle w:val="BodyText"/>
      </w:pPr>
      <w:r>
        <w:t xml:space="preserve">Once a tool was discovered, the recipe for its creation was recorded </w:t>
      </w:r>
      <w:commentRangeStart w:id="99"/>
      <w:r>
        <w:t>in a separate history panel</w:t>
      </w:r>
      <w:commentRangeEnd w:id="99"/>
      <w:r w:rsidR="00217F4C">
        <w:rPr>
          <w:rStyle w:val="CommentReference"/>
        </w:rPr>
        <w:commentReference w:id="99"/>
      </w:r>
      <w:r>
        <w:t xml:space="preserve">. Participants could review their history and see the recipes for their previous discoveries, </w:t>
      </w:r>
      <w:commentRangeStart w:id="100"/>
      <w:r>
        <w:t>even items they had discarded</w:t>
      </w:r>
      <w:commentRangeEnd w:id="100"/>
      <w:r w:rsidR="00F06AAE">
        <w:rPr>
          <w:rStyle w:val="CommentReference"/>
        </w:rPr>
        <w:commentReference w:id="100"/>
      </w:r>
      <w:r>
        <w:t xml:space="preserve">. The history panel was also how </w:t>
      </w:r>
      <w:commentRangeStart w:id="101"/>
      <w:r>
        <w:t>diachronic inheritance</w:t>
      </w:r>
      <w:commentRangeEnd w:id="101"/>
      <w:r w:rsidR="00F06AAE">
        <w:rPr>
          <w:rStyle w:val="CommentReference"/>
        </w:rPr>
        <w:commentReference w:id="101"/>
      </w:r>
      <w:r>
        <w:t xml:space="preserve"> was implemented. Diachronic problem solvers after the first generation began the problem solving task with </w:t>
      </w:r>
      <w:commentRangeStart w:id="102"/>
      <w:r>
        <w:t xml:space="preserve">an additional tab </w:t>
      </w:r>
      <w:commentRangeEnd w:id="102"/>
      <w:r w:rsidR="00F06AAE">
        <w:rPr>
          <w:rStyle w:val="CommentReference"/>
        </w:rPr>
        <w:commentReference w:id="102"/>
      </w:r>
      <w:r>
        <w:t>in the history panel that, when selected, listed all of the recipes for the items created by the previous generation.</w:t>
      </w:r>
    </w:p>
    <w:p w14:paraId="004821A1" w14:textId="77777777" w:rsidR="00155188" w:rsidRDefault="007053A0">
      <w:pPr>
        <w:pStyle w:val="CaptionedFigure"/>
      </w:pPr>
      <w:r>
        <w:rPr>
          <w:noProof/>
          <w:lang w:val="fr-FR" w:eastAsia="fr-FR"/>
        </w:rPr>
        <w:lastRenderedPageBreak/>
        <w:drawing>
          <wp:inline distT="0" distB="0" distL="0" distR="0" wp14:anchorId="74413C43" wp14:editId="05B1D32D">
            <wp:extent cx="3657600" cy="7315200"/>
            <wp:effectExtent l="0" t="0" r="0" b="0"/>
            <wp:docPr id="2" name="Picture" descr="A sample of the solution landscape. The axe is required to construct the first totem pole."/>
            <wp:cNvGraphicFramePr/>
            <a:graphic xmlns:a="http://schemas.openxmlformats.org/drawingml/2006/main">
              <a:graphicData uri="http://schemas.openxmlformats.org/drawingml/2006/picture">
                <pic:pic xmlns:pic="http://schemas.openxmlformats.org/drawingml/2006/picture">
                  <pic:nvPicPr>
                    <pic:cNvPr id="0" name="Picture" descr="cogsci_files/figure-docx/fig2-1.png"/>
                    <pic:cNvPicPr>
                      <a:picLocks noChangeAspect="1" noChangeArrowheads="1"/>
                    </pic:cNvPicPr>
                  </pic:nvPicPr>
                  <pic:blipFill>
                    <a:blip r:embed="rId10"/>
                    <a:stretch>
                      <a:fillRect/>
                    </a:stretch>
                  </pic:blipFill>
                  <pic:spPr bwMode="auto">
                    <a:xfrm>
                      <a:off x="0" y="0"/>
                      <a:ext cx="3657600" cy="7315200"/>
                    </a:xfrm>
                    <a:prstGeom prst="rect">
                      <a:avLst/>
                    </a:prstGeom>
                    <a:noFill/>
                    <a:ln w="9525">
                      <a:noFill/>
                      <a:headEnd/>
                      <a:tailEnd/>
                    </a:ln>
                  </pic:spPr>
                </pic:pic>
              </a:graphicData>
            </a:graphic>
          </wp:inline>
        </w:drawing>
      </w:r>
    </w:p>
    <w:p w14:paraId="6A3ED263" w14:textId="77777777" w:rsidR="00155188" w:rsidRDefault="007053A0">
      <w:pPr>
        <w:pStyle w:val="ImageCaption"/>
      </w:pPr>
      <w:commentRangeStart w:id="103"/>
      <w:commentRangeStart w:id="104"/>
      <w:r>
        <w:t>A sam</w:t>
      </w:r>
      <w:commentRangeEnd w:id="103"/>
      <w:r w:rsidR="007D2C37">
        <w:rPr>
          <w:rStyle w:val="CommentReference"/>
          <w:i w:val="0"/>
        </w:rPr>
        <w:commentReference w:id="103"/>
      </w:r>
      <w:commentRangeEnd w:id="104"/>
      <w:r w:rsidR="00C819FA">
        <w:rPr>
          <w:rStyle w:val="CommentReference"/>
          <w:i w:val="0"/>
        </w:rPr>
        <w:commentReference w:id="104"/>
      </w:r>
      <w:r>
        <w:t>ple of the solution landscape. The axe is required to construct the first totem pole.</w:t>
      </w:r>
    </w:p>
    <w:p w14:paraId="071A02F3" w14:textId="77777777" w:rsidR="00155188" w:rsidRDefault="007053A0">
      <w:pPr>
        <w:pStyle w:val="Heading1"/>
      </w:pPr>
      <w:bookmarkStart w:id="105" w:name="results"/>
      <w:r>
        <w:lastRenderedPageBreak/>
        <w:t>Results</w:t>
      </w:r>
      <w:bookmarkEnd w:id="105"/>
    </w:p>
    <w:p w14:paraId="0BEFE41F" w14:textId="61A6AD92" w:rsidR="00155188" w:rsidRDefault="007053A0">
      <w:pPr>
        <w:pStyle w:val="FirstParagraph"/>
      </w:pPr>
      <w:commentRangeStart w:id="106"/>
      <w:r>
        <w:t>Participants who inherited the solutions discovered by the previous generation took on average 8.2 minutes of the 25 minute session (32.8%) to recreate the inherited tools</w:t>
      </w:r>
      <w:ins w:id="107" w:author="Gary Lupyan" w:date="2018-01-29T16:11:00Z">
        <w:r w:rsidR="00CA6040">
          <w:t>---</w:t>
        </w:r>
      </w:ins>
      <w:del w:id="108" w:author="Gary Lupyan" w:date="2018-01-29T16:11:00Z">
        <w:r w:rsidDel="00CA6040">
          <w:delText xml:space="preserve">, </w:delText>
        </w:r>
      </w:del>
      <w:r>
        <w:t xml:space="preserve">a portion of the experiment we refer to as </w:t>
      </w:r>
      <w:r w:rsidRPr="003324D1">
        <w:rPr>
          <w:i/>
          <w:rPrChange w:id="109" w:author="Gary Lupyan" w:date="2018-01-29T16:11:00Z">
            <w:rPr/>
          </w:rPrChange>
        </w:rPr>
        <w:t>the learning stage</w:t>
      </w:r>
      <w:r>
        <w:t>. The length of the learning stage correlated</w:t>
      </w:r>
      <w:ins w:id="110" w:author="Gary Lupyan" w:date="2018-01-29T16:11:00Z">
        <w:r w:rsidR="00CA6040">
          <w:t xml:space="preserve"> positively</w:t>
        </w:r>
      </w:ins>
      <w:r>
        <w:t xml:space="preserve"> with the size of the inheritance, </w:t>
      </w:r>
      <w:r>
        <w:rPr>
          <w:i/>
        </w:rPr>
        <w:t>b</w:t>
      </w:r>
      <w:r>
        <w:t xml:space="preserve"> = 0.78 (SE = 0.04), </w:t>
      </w:r>
      <w:r>
        <w:rPr>
          <w:i/>
        </w:rPr>
        <w:t>t</w:t>
      </w:r>
      <w:r>
        <w:t xml:space="preserve">(114.0) = 21.32, </w:t>
      </w:r>
      <w:r>
        <w:rPr>
          <w:i/>
        </w:rPr>
        <w:t>p</w:t>
      </w:r>
      <w:r>
        <w:t xml:space="preserve"> &lt; 0.001 (Fig. 3)</w:t>
      </w:r>
      <w:ins w:id="111" w:author="Gary Lupyan" w:date="2018-01-29T16:13:00Z">
        <w:r w:rsidR="00CA6040">
          <w:t>.</w:t>
        </w:r>
      </w:ins>
      <w:del w:id="112" w:author="Gary Lupyan" w:date="2018-01-29T16:13:00Z">
        <w:r w:rsidDel="00CA6040">
          <w:delText>,</w:delText>
        </w:r>
      </w:del>
      <w:r>
        <w:t xml:space="preserve"> </w:t>
      </w:r>
      <w:ins w:id="113" w:author="Gary Lupyan" w:date="2018-01-29T16:13:00Z">
        <w:r w:rsidR="00CA6040">
          <w:t xml:space="preserve">A small group of </w:t>
        </w:r>
      </w:ins>
      <w:del w:id="114" w:author="Gary Lupyan" w:date="2018-01-29T16:13:00Z">
        <w:r w:rsidDel="00CA6040">
          <w:delText>but there were some exceptions</w:delText>
        </w:r>
      </w:del>
      <w:del w:id="115" w:author="Gary Lupyan" w:date="2018-01-29T16:12:00Z">
        <w:r w:rsidDel="00CA6040">
          <w:delText>:</w:delText>
        </w:r>
      </w:del>
      <w:del w:id="116" w:author="Gary Lupyan" w:date="2018-01-29T16:13:00Z">
        <w:r w:rsidDel="00CA6040">
          <w:delText xml:space="preserve"> </w:delText>
        </w:r>
      </w:del>
      <w:del w:id="117" w:author="Gary Lupyan" w:date="2018-01-29T16:12:00Z">
        <w:r w:rsidDel="00CA6040">
          <w:delText xml:space="preserve">some </w:delText>
        </w:r>
      </w:del>
      <w:r>
        <w:t>participants (N=11) took disproportionately long to recreate the tools they inherited</w:t>
      </w:r>
      <w:ins w:id="118" w:author="Gary Lupyan" w:date="2018-01-29T16:13:00Z">
        <w:r w:rsidR="00CA6040">
          <w:t xml:space="preserve"> perhaps because they were confused by </w:t>
        </w:r>
      </w:ins>
      <w:del w:id="119" w:author="Gary Lupyan" w:date="2018-01-29T16:13:00Z">
        <w:r w:rsidDel="00CA6040">
          <w:delText xml:space="preserve">, suggesting they were unwilling to participate in the experiment or that they did not understand how to use </w:delText>
        </w:r>
      </w:del>
      <w:r>
        <w:t xml:space="preserve">the game interface. </w:t>
      </w:r>
      <w:commentRangeStart w:id="120"/>
      <w:r>
        <w:t>These participants are identified by X’s in all figures</w:t>
      </w:r>
      <w:ins w:id="121" w:author="Gary Lupyan" w:date="2018-01-29T16:13:00Z">
        <w:r w:rsidR="00CA6040">
          <w:t xml:space="preserve"> and</w:t>
        </w:r>
      </w:ins>
      <w:del w:id="122" w:author="Gary Lupyan" w:date="2018-01-29T16:13:00Z">
        <w:r w:rsidDel="00CA6040">
          <w:delText>,</w:delText>
        </w:r>
      </w:del>
      <w:r>
        <w:t xml:space="preserve"> </w:t>
      </w:r>
      <w:del w:id="123" w:author="Gary Lupyan" w:date="2018-01-29T16:13:00Z">
        <w:r w:rsidDel="00CA6040">
          <w:delText xml:space="preserve">but </w:delText>
        </w:r>
      </w:del>
      <w:r>
        <w:t>are not included in any statistical analyses.</w:t>
      </w:r>
      <w:commentRangeEnd w:id="120"/>
      <w:r w:rsidR="00F158DE">
        <w:rPr>
          <w:rStyle w:val="CommentReference"/>
        </w:rPr>
        <w:commentReference w:id="120"/>
      </w:r>
      <w:commentRangeEnd w:id="106"/>
      <w:r w:rsidR="00F158DE">
        <w:rPr>
          <w:rStyle w:val="CommentReference"/>
        </w:rPr>
        <w:commentReference w:id="106"/>
      </w:r>
    </w:p>
    <w:p w14:paraId="0D0F2373" w14:textId="77777777" w:rsidR="00155188" w:rsidRDefault="007053A0">
      <w:pPr>
        <w:pStyle w:val="CaptionedFigure"/>
      </w:pPr>
      <w:r>
        <w:rPr>
          <w:noProof/>
          <w:lang w:val="fr-FR" w:eastAsia="fr-FR"/>
        </w:rPr>
        <w:drawing>
          <wp:inline distT="0" distB="0" distL="0" distR="0" wp14:anchorId="11FF0A24" wp14:editId="0034C1AD">
            <wp:extent cx="3657600" cy="3657600"/>
            <wp:effectExtent l="0" t="0" r="0" b="0"/>
            <wp:docPr id="3" name="Picture" descr="Learning rates. Correlation between the number of innovations inherited and the time it took to recreate the inherited items. Outliers who were unwilling or unable to recreate the inherited items are shown as X’s, and excluded from analysis."/>
            <wp:cNvGraphicFramePr/>
            <a:graphic xmlns:a="http://schemas.openxmlformats.org/drawingml/2006/main">
              <a:graphicData uri="http://schemas.openxmlformats.org/drawingml/2006/picture">
                <pic:pic xmlns:pic="http://schemas.openxmlformats.org/drawingml/2006/picture">
                  <pic:nvPicPr>
                    <pic:cNvPr id="0" name="Picture" descr="cogsci_files/figure-docx/fig3-1.png"/>
                    <pic:cNvPicPr>
                      <a:picLocks noChangeAspect="1" noChangeArrowheads="1"/>
                    </pic:cNvPicPr>
                  </pic:nvPicPr>
                  <pic:blipFill>
                    <a:blip r:embed="rId11"/>
                    <a:stretch>
                      <a:fillRect/>
                    </a:stretch>
                  </pic:blipFill>
                  <pic:spPr bwMode="auto">
                    <a:xfrm>
                      <a:off x="0" y="0"/>
                      <a:ext cx="3657600" cy="3657600"/>
                    </a:xfrm>
                    <a:prstGeom prst="rect">
                      <a:avLst/>
                    </a:prstGeom>
                    <a:noFill/>
                    <a:ln w="9525">
                      <a:noFill/>
                      <a:headEnd/>
                      <a:tailEnd/>
                    </a:ln>
                  </pic:spPr>
                </pic:pic>
              </a:graphicData>
            </a:graphic>
          </wp:inline>
        </w:drawing>
      </w:r>
    </w:p>
    <w:p w14:paraId="18CFB05F" w14:textId="77777777" w:rsidR="00155188" w:rsidRDefault="007053A0">
      <w:pPr>
        <w:pStyle w:val="ImageCaption"/>
      </w:pPr>
      <w:r>
        <w:t>Learning rates. Correlation between the number of innovations inherited and the time it took to recreate the inherited items. Outliers who were unwilling or unable to recreate the inherited items are shown as X’s, and excluded from analysis.</w:t>
      </w:r>
    </w:p>
    <w:p w14:paraId="72ADEBD3" w14:textId="20CA2A0D" w:rsidR="00155188" w:rsidRDefault="007053A0">
      <w:pPr>
        <w:pStyle w:val="BodyText"/>
      </w:pPr>
      <w:commentRangeStart w:id="124"/>
      <w:r>
        <w:t xml:space="preserve">After completing the learning stage, participants </w:t>
      </w:r>
      <w:del w:id="125" w:author="Gary Lupyan" w:date="2018-01-29T16:14:00Z">
        <w:r w:rsidDel="00CA6040">
          <w:delText xml:space="preserve">then </w:delText>
        </w:r>
      </w:del>
      <w:r>
        <w:t>entered the discovery stage</w:t>
      </w:r>
      <w:commentRangeEnd w:id="124"/>
      <w:r w:rsidR="002F30F5">
        <w:rPr>
          <w:rStyle w:val="CommentReference"/>
        </w:rPr>
        <w:commentReference w:id="124"/>
      </w:r>
      <w:r>
        <w:t>, where</w:t>
      </w:r>
      <w:ins w:id="126" w:author="Gary Lupyan" w:date="2018-01-29T16:14:00Z">
        <w:r w:rsidR="00CA6040">
          <w:t xml:space="preserve"> they attempted to create new tools</w:t>
        </w:r>
      </w:ins>
      <w:del w:id="127" w:author="Gary Lupyan" w:date="2018-01-29T16:14:00Z">
        <w:r w:rsidDel="00CA6040">
          <w:delText xml:space="preserve"> new solutions</w:delText>
        </w:r>
      </w:del>
      <w:r>
        <w:t xml:space="preserve"> not discovered by </w:t>
      </w:r>
      <w:del w:id="128" w:author="Gary Lupyan" w:date="2018-01-29T16:14:00Z">
        <w:r w:rsidDel="00CA6040">
          <w:delText xml:space="preserve">any </w:delText>
        </w:r>
      </w:del>
      <w:ins w:id="129" w:author="Gary Lupyan" w:date="2018-01-29T16:14:00Z">
        <w:r w:rsidR="00CA6040">
          <w:t xml:space="preserve">their </w:t>
        </w:r>
      </w:ins>
      <w:r>
        <w:t>predecessor</w:t>
      </w:r>
      <w:ins w:id="130" w:author="Gary Lupyan" w:date="2018-01-29T16:14:00Z">
        <w:r w:rsidR="00CA6040">
          <w:t>s</w:t>
        </w:r>
      </w:ins>
      <w:del w:id="131" w:author="Gary Lupyan" w:date="2018-01-29T16:14:00Z">
        <w:r w:rsidDel="00CA6040">
          <w:delText xml:space="preserve"> were attempted</w:delText>
        </w:r>
      </w:del>
      <w:r>
        <w:t xml:space="preserve">. Most participants (60.8%) were able to exceed the number of innovations that they inherited </w:t>
      </w:r>
      <w:r>
        <w:rPr>
          <w:i/>
        </w:rPr>
        <w:t>b</w:t>
      </w:r>
      <w:r>
        <w:t xml:space="preserve"> = 0.41 logodds (SE = 0.19), </w:t>
      </w:r>
      <w:r>
        <w:rPr>
          <w:i/>
        </w:rPr>
        <w:t>z</w:t>
      </w:r>
      <w:r>
        <w:t xml:space="preserve"> = 2.13, </w:t>
      </w:r>
      <w:r>
        <w:rPr>
          <w:i/>
        </w:rPr>
        <w:t>p</w:t>
      </w:r>
      <w:r>
        <w:t xml:space="preserve"> = 0.033 (Fig. 4). Using Page’s trend test</w:t>
      </w:r>
      <w:ins w:id="132" w:author="Gary Lupyan" w:date="2018-01-29T16:14:00Z">
        <w:r w:rsidR="00CA6040">
          <w:t xml:space="preserve"> (</w:t>
        </w:r>
      </w:ins>
      <w:del w:id="133" w:author="Gary Lupyan" w:date="2018-01-29T16:14:00Z">
        <w:r w:rsidDel="00CA6040">
          <w:delText xml:space="preserve">, which is </w:delText>
        </w:r>
      </w:del>
      <w:r>
        <w:t>a repeated measures test for monotonicity</w:t>
      </w:r>
      <w:ins w:id="134" w:author="Gary Lupyan" w:date="2018-01-29T16:14:00Z">
        <w:r w:rsidR="00CA6040">
          <w:t>)</w:t>
        </w:r>
      </w:ins>
      <w:r>
        <w:t xml:space="preserve">, we found that iterated problem solving resulted in cumulative improvements in the </w:t>
      </w:r>
      <w:commentRangeStart w:id="135"/>
      <w:r>
        <w:t xml:space="preserve">number of problems </w:t>
      </w:r>
      <w:commentRangeEnd w:id="135"/>
      <w:r w:rsidR="00CA6040">
        <w:rPr>
          <w:rStyle w:val="CommentReference"/>
        </w:rPr>
        <w:commentReference w:id="135"/>
      </w:r>
      <w:r>
        <w:t>that could be solved in 25 minutes (Fig. 5).</w:t>
      </w:r>
    </w:p>
    <w:p w14:paraId="153CEA27" w14:textId="77777777" w:rsidR="00155188" w:rsidRDefault="007053A0">
      <w:pPr>
        <w:pStyle w:val="CaptionedFigure"/>
      </w:pPr>
      <w:r>
        <w:rPr>
          <w:noProof/>
          <w:lang w:val="fr-FR" w:eastAsia="fr-FR"/>
        </w:rPr>
        <w:lastRenderedPageBreak/>
        <w:drawing>
          <wp:inline distT="0" distB="0" distL="0" distR="0" wp14:anchorId="02F6BEFA" wp14:editId="4F0927FB">
            <wp:extent cx="3657600" cy="3657600"/>
            <wp:effectExtent l="0" t="0" r="0" b="0"/>
            <wp:docPr id="4" name="Picture" descr="Number of innovations created relative to those inherited. The dotted line is a reference with slope=1 such that points above the line indicate future generations exceeding their ancestors."/>
            <wp:cNvGraphicFramePr/>
            <a:graphic xmlns:a="http://schemas.openxmlformats.org/drawingml/2006/main">
              <a:graphicData uri="http://schemas.openxmlformats.org/drawingml/2006/picture">
                <pic:pic xmlns:pic="http://schemas.openxmlformats.org/drawingml/2006/picture">
                  <pic:nvPicPr>
                    <pic:cNvPr id="0" name="Picture" descr="cogsci_files/figure-docx/fig4-1.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5CEF8E3E" w14:textId="77777777" w:rsidR="00155188" w:rsidRDefault="007053A0">
      <w:pPr>
        <w:pStyle w:val="ImageCaption"/>
      </w:pPr>
      <w:commentRangeStart w:id="136"/>
      <w:r>
        <w:t>Number of innovations created relative to those inherited. The dotted line is a reference with slope=1 such that points above the line indicate future generations exceeding their ancestors.</w:t>
      </w:r>
      <w:commentRangeEnd w:id="136"/>
      <w:r w:rsidR="002F30F5">
        <w:rPr>
          <w:rStyle w:val="CommentReference"/>
          <w:i w:val="0"/>
        </w:rPr>
        <w:commentReference w:id="136"/>
      </w:r>
    </w:p>
    <w:p w14:paraId="6D30C394" w14:textId="77777777" w:rsidR="00155188" w:rsidRDefault="007053A0">
      <w:pPr>
        <w:pStyle w:val="CaptionedFigure"/>
      </w:pPr>
      <w:r>
        <w:rPr>
          <w:noProof/>
          <w:lang w:val="fr-FR" w:eastAsia="fr-FR"/>
        </w:rPr>
        <w:lastRenderedPageBreak/>
        <w:drawing>
          <wp:inline distT="0" distB="0" distL="0" distR="0" wp14:anchorId="2D4FA203" wp14:editId="63071ED6">
            <wp:extent cx="3657600" cy="3657600"/>
            <wp:effectExtent l="0" t="0" r="0" b="0"/>
            <wp:docPr id="5" name="Picture" descr="Number of innovations discovered by each generation. Each of the thin green lines is a team. The thick blue line is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5-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p>
    <w:p w14:paraId="02CBE38E" w14:textId="77777777" w:rsidR="00155188" w:rsidRDefault="007053A0">
      <w:pPr>
        <w:pStyle w:val="ImageCaption"/>
      </w:pPr>
      <w:r>
        <w:t>Number of innovations discovered by each generation. Each of the thin green lines is a team. The thick blue line is the model predictions with ±1 standard error.</w:t>
      </w:r>
    </w:p>
    <w:p w14:paraId="62E56985" w14:textId="7CD91C62" w:rsidR="00155188" w:rsidRDefault="007053A0">
      <w:pPr>
        <w:pStyle w:val="BodyText"/>
      </w:pPr>
      <w:r>
        <w:t xml:space="preserve">We next measured the </w:t>
      </w:r>
      <w:del w:id="137" w:author="Gary Lupyan" w:date="2018-01-29T16:20:00Z">
        <w:r w:rsidDel="000C7CF5">
          <w:delText>linear increase</w:delText>
        </w:r>
      </w:del>
      <w:ins w:id="138" w:author="Gary Lupyan" w:date="2018-01-29T16:20:00Z">
        <w:r w:rsidR="000C7CF5">
          <w:t>change</w:t>
        </w:r>
      </w:ins>
      <w:r>
        <w:t xml:space="preserve"> in innovations over generations within each team by fitting a hierarchical regression model to the total innovations achieved in each generation with nested effects (intercepts and slopes) for teams. On average, second generation participants were able to discover 3.3 more innovations than first generation participants, </w:t>
      </w:r>
      <w:r>
        <w:rPr>
          <w:i/>
        </w:rPr>
        <w:t>b</w:t>
      </w:r>
      <w:r>
        <w:t xml:space="preserve"> = 3.27 (SE = 0.65), </w:t>
      </w:r>
      <w:r>
        <w:rPr>
          <w:i/>
        </w:rPr>
        <w:t>t</w:t>
      </w:r>
      <w:r>
        <w:t xml:space="preserve"> = 5.04. This </w:t>
      </w:r>
      <w:del w:id="139" w:author="Gary Lupyan" w:date="2018-01-29T16:20:00Z">
        <w:r w:rsidDel="000C7CF5">
          <w:delText xml:space="preserve">linear </w:delText>
        </w:r>
      </w:del>
      <w:r>
        <w:t xml:space="preserve">effect decreased by -0.4 each generation for third and fourth generation participants, </w:t>
      </w:r>
      <w:r>
        <w:rPr>
          <w:i/>
        </w:rPr>
        <w:t>b</w:t>
      </w:r>
      <w:r>
        <w:t xml:space="preserve"> = -0.39 (SE = 0.20), </w:t>
      </w:r>
      <w:r>
        <w:rPr>
          <w:i/>
        </w:rPr>
        <w:t>t</w:t>
      </w:r>
      <w:r>
        <w:t xml:space="preserve"> = -2.0</w:t>
      </w:r>
      <w:ins w:id="140" w:author="Gary Lupyan" w:date="2018-01-29T16:20:00Z">
        <w:r w:rsidR="000C7CF5">
          <w:t>---</w:t>
        </w:r>
      </w:ins>
      <w:del w:id="141" w:author="Gary Lupyan" w:date="2018-01-29T16:20:00Z">
        <w:r w:rsidDel="000C7CF5">
          <w:delText>0</w:delText>
        </w:r>
      </w:del>
      <w:ins w:id="142" w:author="Gary Lupyan" w:date="2018-01-29T16:20:00Z">
        <w:r w:rsidR="000C7CF5">
          <w:t>a diminishing return</w:t>
        </w:r>
      </w:ins>
      <w:r>
        <w:t>. A model comparison of hierarchical regression models fit with linear and quadratic components revealed that a quadratic fit was significantly better than a linear fit alone</w:t>
      </w:r>
      <w:del w:id="143" w:author="Gary Lupyan" w:date="2018-01-29T16:20:00Z">
        <w:r w:rsidDel="000C7CF5">
          <w:delText xml:space="preserve">, </w:delText>
        </w:r>
      </w:del>
      <w:r>
        <w:t xml:space="preserve">. </w:t>
      </w:r>
      <w:commentRangeStart w:id="144"/>
      <w:r>
        <w:t>This result suggests that accumulated inheritance had a diminishing return on future problem solving.</w:t>
      </w:r>
      <w:commentRangeEnd w:id="144"/>
      <w:r w:rsidR="002F30F5">
        <w:rPr>
          <w:rStyle w:val="CommentReference"/>
        </w:rPr>
        <w:commentReference w:id="144"/>
      </w:r>
    </w:p>
    <w:p w14:paraId="160DF03C" w14:textId="77777777" w:rsidR="00155188" w:rsidRDefault="007053A0">
      <w:pPr>
        <w:pStyle w:val="BodyText"/>
      </w:pPr>
      <w:r>
        <w:t xml:space="preserve">We next consider explanations for the diminishing return of diachronic inheritance on problem solving. First, we tested whether </w:t>
      </w:r>
      <w:commentRangeStart w:id="145"/>
      <w:r>
        <w:t>larger inheritances</w:t>
      </w:r>
      <w:commentRangeEnd w:id="145"/>
      <w:r w:rsidR="00D537E0">
        <w:rPr>
          <w:rStyle w:val="CommentReference"/>
        </w:rPr>
        <w:commentReference w:id="145"/>
      </w:r>
      <w:r>
        <w:t xml:space="preserve"> had a detrimental effect on future problem solving. We found that an increase in the number of inherited innovations was </w:t>
      </w:r>
      <w:commentRangeStart w:id="146"/>
      <w:r>
        <w:t xml:space="preserve">negatively associated with a decrease </w:t>
      </w:r>
      <w:commentRangeEnd w:id="146"/>
      <w:r w:rsidR="00D537E0">
        <w:rPr>
          <w:rStyle w:val="CommentReference"/>
        </w:rPr>
        <w:commentReference w:id="146"/>
      </w:r>
      <w:r>
        <w:t xml:space="preserve">in the number of new innovations discovered by future generations of problem solvers, </w:t>
      </w:r>
      <w:r>
        <w:rPr>
          <w:i/>
        </w:rPr>
        <w:t>b</w:t>
      </w:r>
      <w:r>
        <w:t xml:space="preserve"> = -0.13 (SE = 0.07), </w:t>
      </w:r>
      <w:r>
        <w:rPr>
          <w:i/>
        </w:rPr>
        <w:t>t</w:t>
      </w:r>
      <w:r>
        <w:t xml:space="preserve"> = -1</w:t>
      </w:r>
      <w:commentRangeStart w:id="147"/>
      <w:commentRangeStart w:id="148"/>
      <w:r>
        <w:t xml:space="preserve">.91 (Fig. 4). </w:t>
      </w:r>
      <w:commentRangeStart w:id="149"/>
      <w:commentRangeEnd w:id="147"/>
      <w:r w:rsidR="000C7CF5">
        <w:rPr>
          <w:rStyle w:val="CommentReference"/>
        </w:rPr>
        <w:commentReference w:id="147"/>
      </w:r>
      <w:commentRangeEnd w:id="148"/>
      <w:r w:rsidR="00D537E0">
        <w:rPr>
          <w:rStyle w:val="CommentReference"/>
        </w:rPr>
        <w:commentReference w:id="148"/>
      </w:r>
      <w:r>
        <w:t xml:space="preserve">This finding preliminarily suggests that inheritance has a measurable influence on problem solving beyond simply providing a shortcut to individual learning. </w:t>
      </w:r>
      <w:commentRangeEnd w:id="149"/>
      <w:r w:rsidR="00D537E0">
        <w:rPr>
          <w:rStyle w:val="CommentReference"/>
        </w:rPr>
        <w:commentReference w:id="149"/>
      </w:r>
      <w:r>
        <w:t xml:space="preserve">In this case, the impact appears to be negative, such that inheriting more solutions appears to </w:t>
      </w:r>
      <w:r>
        <w:rPr>
          <w:i/>
        </w:rPr>
        <w:t>decrease</w:t>
      </w:r>
      <w:r>
        <w:t xml:space="preserve"> problem solving ability.</w:t>
      </w:r>
    </w:p>
    <w:p w14:paraId="2FC5DAE8" w14:textId="75C8B69B" w:rsidR="00155188" w:rsidRDefault="007053A0" w:rsidP="000C7CF5">
      <w:pPr>
        <w:pStyle w:val="BodyText"/>
      </w:pPr>
      <w:commentRangeStart w:id="150"/>
      <w:r>
        <w:lastRenderedPageBreak/>
        <w:t>However, an alternative explanation, not having to do with inheritance negatively affecting problem solving ability, is that as more items are accumulated, additional items are less likely to be discovered by chance</w:t>
      </w:r>
      <w:ins w:id="151" w:author="Gary Lupyan" w:date="2018-01-29T16:21:00Z">
        <w:r w:rsidR="000C7CF5">
          <w:t xml:space="preserve">. Discoveries become rarer as the low-hanging fruit of discovery is picked. If true, </w:t>
        </w:r>
      </w:ins>
      <w:del w:id="152" w:author="Gary Lupyan" w:date="2018-01-29T16:21:00Z">
        <w:r w:rsidDel="000C7CF5">
          <w:delText>,</w:delText>
        </w:r>
      </w:del>
      <w:del w:id="153" w:author="Gary Lupyan" w:date="2018-01-29T16:22:00Z">
        <w:r w:rsidDel="000C7CF5">
          <w:delText xml:space="preserve"> meaning </w:delText>
        </w:r>
      </w:del>
      <w:r>
        <w:t xml:space="preserve">we would expect problem solving </w:t>
      </w:r>
      <w:ins w:id="154" w:author="Gary Lupyan" w:date="2018-01-29T16:22:00Z">
        <w:r w:rsidR="000C7CF5">
          <w:t xml:space="preserve">to </w:t>
        </w:r>
      </w:ins>
      <w:r>
        <w:t xml:space="preserve">slow down regardless of what was inherited. To control for </w:t>
      </w:r>
      <w:ins w:id="155" w:author="Gary Lupyan" w:date="2018-01-29T16:22:00Z">
        <w:r w:rsidR="000C7CF5">
          <w:t xml:space="preserve">this </w:t>
        </w:r>
      </w:ins>
      <w:r>
        <w:t>combinatorial complexity</w:t>
      </w:r>
      <w:ins w:id="156" w:author="Gary Lupyan" w:date="2018-01-29T16:22:00Z">
        <w:r w:rsidR="000C7CF5">
          <w:t xml:space="preserve"> (how low the fruit is hanging)</w:t>
        </w:r>
      </w:ins>
      <w:r>
        <w:t xml:space="preserve">, we created an alternative outcome measure that, rather than counting all innovations equally, </w:t>
      </w:r>
      <w:del w:id="157" w:author="Gary Lupyan" w:date="2018-01-29T16:22:00Z">
        <w:r w:rsidDel="000C7CF5">
          <w:delText xml:space="preserve">instead </w:delText>
        </w:r>
      </w:del>
      <w:r>
        <w:t xml:space="preserve">weighted each innovation relative to the number of guesses that could be made </w:t>
      </w:r>
      <w:ins w:id="158" w:author="Gary Lupyan" w:date="2018-01-29T16:22:00Z">
        <w:r w:rsidR="000C7CF5">
          <w:t xml:space="preserve">from </w:t>
        </w:r>
      </w:ins>
      <w:del w:id="159" w:author="Gary Lupyan" w:date="2018-01-29T16:22:00Z">
        <w:r w:rsidDel="000C7CF5">
          <w:delText xml:space="preserve">out of </w:delText>
        </w:r>
      </w:del>
      <w:r>
        <w:t>the items present at the time at which the innovation was discovered.</w:t>
      </w:r>
      <w:commentRangeEnd w:id="150"/>
      <w:r w:rsidR="00AD15C5">
        <w:rPr>
          <w:rStyle w:val="CommentReference"/>
        </w:rPr>
        <w:commentReference w:id="150"/>
      </w:r>
    </w:p>
    <w:p w14:paraId="546BB718" w14:textId="77777777" w:rsidR="00155188" w:rsidRDefault="007053A0">
      <w:pPr>
        <w:pStyle w:val="BodyText"/>
      </w:pPr>
      <w:r>
        <w:t xml:space="preserve">Fig. 6 shows the change in accumulated difficulty score based on the number of innovations that were inherited. In contrast to the analysis that treated all innovations equally, when innovations are weighted by combinatorial complexity, the effect of inheritance </w:t>
      </w:r>
      <w:commentRangeStart w:id="161"/>
      <w:r>
        <w:t xml:space="preserve">does not decrease </w:t>
      </w:r>
      <w:commentRangeEnd w:id="161"/>
      <w:r w:rsidR="002427E0">
        <w:rPr>
          <w:rStyle w:val="CommentReference"/>
        </w:rPr>
        <w:commentReference w:id="161"/>
      </w:r>
      <w:r>
        <w:t xml:space="preserve">over time, such that larger inheritances result in higher accumulated difficulty scores, </w:t>
      </w:r>
      <w:r>
        <w:rPr>
          <w:i/>
        </w:rPr>
        <w:t>b</w:t>
      </w:r>
      <w:r>
        <w:t xml:space="preserve"> = 0.0047 (SE = 0.0015), </w:t>
      </w:r>
      <w:r>
        <w:rPr>
          <w:i/>
        </w:rPr>
        <w:t>t</w:t>
      </w:r>
      <w:r>
        <w:t xml:space="preserve"> = 3.22.</w:t>
      </w:r>
    </w:p>
    <w:p w14:paraId="435BF221" w14:textId="77777777" w:rsidR="00155188" w:rsidRDefault="007053A0">
      <w:pPr>
        <w:pStyle w:val="CaptionedFigure"/>
      </w:pPr>
      <w:r>
        <w:rPr>
          <w:noProof/>
          <w:lang w:val="fr-FR" w:eastAsia="fr-FR"/>
        </w:rPr>
        <w:drawing>
          <wp:inline distT="0" distB="0" distL="0" distR="0" wp14:anchorId="2336D81A" wp14:editId="0A0D278E">
            <wp:extent cx="3657600" cy="3657600"/>
            <wp:effectExtent l="0" t="0" r="0" b="0"/>
            <wp:docPr id="6" name="Picture" descr="Change in accumulated difficulty score by inheritance. Accumulated difficulty scores are sums of discovered innovations weighted by the combinatorial complexity of the possible choices available to the participant when the innovation was discovered. The outcome measure is the difference between the accumulated difficulty scores of subsequent generations. The line shows the predictions of a hierarchical regression model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6-1.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3964B0BC" w14:textId="77777777" w:rsidR="00155188" w:rsidRDefault="007053A0">
      <w:pPr>
        <w:pStyle w:val="ImageCaption"/>
      </w:pPr>
      <w:commentRangeStart w:id="162"/>
      <w:r>
        <w:t xml:space="preserve">Change </w:t>
      </w:r>
      <w:commentRangeEnd w:id="162"/>
      <w:r w:rsidR="000C7CF5">
        <w:rPr>
          <w:rStyle w:val="CommentReference"/>
          <w:i w:val="0"/>
        </w:rPr>
        <w:commentReference w:id="162"/>
      </w:r>
      <w:r>
        <w:t>in accumulated difficulty score by inheritance. Accumulated difficulty scores are sums of discovered innovations weighted by the combinatorial complexity of the possible choices available to the participant when the innovation was discovered. The outcome measure is the difference between the accumulated difficulty scores of subsequent generations. The line shows the predictions of a hierarchical regression model with ±1 standard error.</w:t>
      </w:r>
    </w:p>
    <w:p w14:paraId="66DCE07B" w14:textId="77777777" w:rsidR="00155188" w:rsidRDefault="007053A0">
      <w:pPr>
        <w:pStyle w:val="BodyText"/>
      </w:pPr>
      <w:r>
        <w:t>The final explanation we consider regarding whether inheritance affected</w:t>
      </w:r>
      <w:commentRangeStart w:id="163"/>
      <w:r>
        <w:t xml:space="preserve"> problem solving ability </w:t>
      </w:r>
      <w:commentRangeEnd w:id="163"/>
      <w:r w:rsidR="002427E0">
        <w:rPr>
          <w:rStyle w:val="CommentReference"/>
        </w:rPr>
        <w:commentReference w:id="163"/>
      </w:r>
      <w:r>
        <w:t xml:space="preserve">is that larger inheritances take more time to recreate, thus leaving less time for future problem solving. Even if inheritance did not affect problem solving </w:t>
      </w:r>
      <w:r w:rsidRPr="002427E0">
        <w:rPr>
          <w:highlight w:val="yellow"/>
          <w:rPrChange w:id="164" w:author="Gary Lupyan" w:date="2018-01-29T16:29:00Z">
            <w:rPr/>
          </w:rPrChange>
        </w:rPr>
        <w:t>ability</w:t>
      </w:r>
      <w:r>
        <w:t xml:space="preserve">, </w:t>
      </w:r>
      <w:r>
        <w:lastRenderedPageBreak/>
        <w:t xml:space="preserve">participants who inherit more innovations may not discover as many future innovations simply because they used up most of their time </w:t>
      </w:r>
      <w:commentRangeStart w:id="165"/>
      <w:r>
        <w:t xml:space="preserve">recreating the items </w:t>
      </w:r>
      <w:commentRangeEnd w:id="165"/>
      <w:r w:rsidR="002427E0">
        <w:rPr>
          <w:rStyle w:val="CommentReference"/>
        </w:rPr>
        <w:commentReference w:id="165"/>
      </w:r>
      <w:r>
        <w:t>that were inherited. To investigate, we looked at problem solving rates controlling for the amount of time spent recreating the inherited items.</w:t>
      </w:r>
    </w:p>
    <w:p w14:paraId="429CB3C3" w14:textId="77777777" w:rsidR="00155188" w:rsidRDefault="007053A0">
      <w:pPr>
        <w:pStyle w:val="BodyText"/>
      </w:pPr>
      <w:r>
        <w:t xml:space="preserve">Problem solvers who spend more time in the learning stage conversely have less time in the </w:t>
      </w:r>
      <w:r>
        <w:rPr>
          <w:b/>
        </w:rPr>
        <w:t>discovery stage</w:t>
      </w:r>
      <w:r>
        <w:t xml:space="preserve">, where new innovations are tried and discovered. Fig. 7 shows the problem solving rates for diachronic problem solvers based on the length of the discovery stage. The overall rate of problem solving in the discovery stage was 8.3 minutes per new innovation (0.12 innovations per minute), </w:t>
      </w:r>
      <w:r>
        <w:rPr>
          <w:i/>
        </w:rPr>
        <w:t>b</w:t>
      </w:r>
      <w:r>
        <w:t xml:space="preserve"> = 0.12 (SE = 0.07), </w:t>
      </w:r>
      <w:r>
        <w:rPr>
          <w:i/>
        </w:rPr>
        <w:t>t</w:t>
      </w:r>
      <w:r>
        <w:t xml:space="preserve"> = 1.77. This rate was not found to vary based on the size of the inheritance, as revealed by a model comparison comparing a model predicting unique innovations from playing time alone to one predicting unique innovations from the interaction between playing time and inheritance size, . This result suggests that inheriting more items did not have an effect on the rate at which new problems are solved when discovery time is controlled.</w:t>
      </w:r>
    </w:p>
    <w:p w14:paraId="10A91AF5" w14:textId="77777777" w:rsidR="00155188" w:rsidRDefault="007053A0">
      <w:pPr>
        <w:pStyle w:val="CaptionedFigure"/>
      </w:pPr>
      <w:r>
        <w:rPr>
          <w:noProof/>
          <w:lang w:val="fr-FR" w:eastAsia="fr-FR"/>
        </w:rPr>
        <w:drawing>
          <wp:inline distT="0" distB="0" distL="0" distR="0" wp14:anchorId="35B3185A" wp14:editId="32B9FD27">
            <wp:extent cx="3657600" cy="3657600"/>
            <wp:effectExtent l="0" t="0" r="0" b="0"/>
            <wp:docPr id="7" name="Picture" descr="Problem solving rate in the discovery stage.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size of the inheritance."/>
            <wp:cNvGraphicFramePr/>
            <a:graphic xmlns:a="http://schemas.openxmlformats.org/drawingml/2006/main">
              <a:graphicData uri="http://schemas.openxmlformats.org/drawingml/2006/picture">
                <pic:pic xmlns:pic="http://schemas.openxmlformats.org/drawingml/2006/picture">
                  <pic:nvPicPr>
                    <pic:cNvPr id="0" name="Picture" descr="cogsci_files/figure-docx/fig7-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p>
    <w:p w14:paraId="427BD7AF" w14:textId="77777777" w:rsidR="00155188" w:rsidRDefault="007053A0">
      <w:pPr>
        <w:pStyle w:val="ImageCaption"/>
      </w:pPr>
      <w:r>
        <w:t>Problem solving rate in the discovery stage.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size of the inheritance.</w:t>
      </w:r>
    </w:p>
    <w:p w14:paraId="240E34A2" w14:textId="77777777" w:rsidR="00155188" w:rsidRDefault="007053A0">
      <w:pPr>
        <w:pStyle w:val="Heading1"/>
      </w:pPr>
      <w:bookmarkStart w:id="166" w:name="discussion"/>
      <w:commentRangeStart w:id="167"/>
      <w:r>
        <w:lastRenderedPageBreak/>
        <w:t>Discussion</w:t>
      </w:r>
      <w:bookmarkEnd w:id="166"/>
      <w:commentRangeEnd w:id="167"/>
      <w:r w:rsidR="00CB2FBE">
        <w:rPr>
          <w:rStyle w:val="CommentReference"/>
          <w:rFonts w:asciiTheme="minorHAnsi" w:eastAsiaTheme="minorHAnsi" w:hAnsiTheme="minorHAnsi" w:cstheme="minorBidi"/>
          <w:b w:val="0"/>
          <w:bCs w:val="0"/>
          <w:color w:val="auto"/>
        </w:rPr>
        <w:commentReference w:id="167"/>
      </w:r>
    </w:p>
    <w:p w14:paraId="5005FF72" w14:textId="6CD3D165" w:rsidR="00155188" w:rsidRDefault="007053A0">
      <w:pPr>
        <w:pStyle w:val="FirstParagraph"/>
      </w:pPr>
      <w:r>
        <w:t xml:space="preserve">We measured </w:t>
      </w:r>
      <w:del w:id="168" w:author="Gary Lupyan" w:date="2018-01-29T16:35:00Z">
        <w:r w:rsidDel="00CB2FBE">
          <w:delText xml:space="preserve">the </w:delText>
        </w:r>
      </w:del>
      <w:r>
        <w:t xml:space="preserve">problem solving </w:t>
      </w:r>
      <w:del w:id="169" w:author="Gary Lupyan" w:date="2018-01-29T16:35:00Z">
        <w:r w:rsidDel="00CB2FBE">
          <w:delText xml:space="preserve">ability </w:delText>
        </w:r>
      </w:del>
      <w:ins w:id="170" w:author="Gary Lupyan" w:date="2018-01-29T16:35:00Z">
        <w:r w:rsidR="00CB2FBE">
          <w:t xml:space="preserve">performance </w:t>
        </w:r>
      </w:ins>
      <w:r>
        <w:t>of four-person diachronic teams</w:t>
      </w:r>
      <w:del w:id="171" w:author="Gary Lupyan" w:date="2018-01-29T16:35:00Z">
        <w:r w:rsidDel="00CB2FBE">
          <w:delText xml:space="preserve">, </w:delText>
        </w:r>
      </w:del>
      <w:ins w:id="172" w:author="Gary Lupyan" w:date="2018-01-29T16:35:00Z">
        <w:r w:rsidR="00CB2FBE">
          <w:t xml:space="preserve">. Later generations </w:t>
        </w:r>
      </w:ins>
      <w:del w:id="173" w:author="Gary Lupyan" w:date="2018-01-29T16:35:00Z">
        <w:r w:rsidDel="00CB2FBE">
          <w:delText xml:space="preserve">and found that diachronic problem solvers </w:delText>
        </w:r>
      </w:del>
      <w:r>
        <w:t xml:space="preserve">were consistently able to cumulatively improve upon the solutions they inherited. Although this finding is perhaps not surprising, given that participants </w:t>
      </w:r>
      <w:ins w:id="174" w:author="Gary Lupyan" w:date="2018-01-29T16:36:00Z">
        <w:r w:rsidR="00CB2FBE">
          <w:t xml:space="preserve">in effect </w:t>
        </w:r>
      </w:ins>
      <w:del w:id="175" w:author="Gary Lupyan" w:date="2018-01-29T16:36:00Z">
        <w:r w:rsidDel="00CB2FBE">
          <w:delText xml:space="preserve">basically </w:delText>
        </w:r>
      </w:del>
      <w:r>
        <w:t xml:space="preserve">started </w:t>
      </w:r>
      <w:del w:id="176" w:author="Gary Lupyan" w:date="2018-01-29T16:36:00Z">
        <w:r w:rsidDel="00CB2FBE">
          <w:delText xml:space="preserve">of </w:delText>
        </w:r>
      </w:del>
      <w:r>
        <w:t xml:space="preserve">a problem solving task with some of the problems already solved, it is exactly this </w:t>
      </w:r>
      <w:commentRangeStart w:id="177"/>
      <w:r>
        <w:t>ability, so easy for humans to engage in, that is believed to be rare or non-existent among non-human animals, and fundamental to human cultural evolution.</w:t>
      </w:r>
      <w:commentRangeEnd w:id="177"/>
      <w:r w:rsidR="00CB2FBE">
        <w:rPr>
          <w:rStyle w:val="CommentReference"/>
        </w:rPr>
        <w:commentReference w:id="177"/>
      </w:r>
    </w:p>
    <w:p w14:paraId="11259507" w14:textId="3BBCBEFC" w:rsidR="00155188" w:rsidRDefault="007053A0">
      <w:pPr>
        <w:pStyle w:val="BodyText"/>
      </w:pPr>
      <w:r>
        <w:t xml:space="preserve">In our experiment, problem solvers </w:t>
      </w:r>
      <w:ins w:id="178" w:author="Gary Lupyan" w:date="2018-01-29T16:37:00Z">
        <w:r w:rsidR="00CB2FBE">
          <w:t xml:space="preserve">past the first generation </w:t>
        </w:r>
      </w:ins>
      <w:del w:id="179" w:author="Gary Lupyan" w:date="2018-01-29T16:37:00Z">
        <w:r w:rsidDel="00CB2FBE">
          <w:delText xml:space="preserve">who benefited from inheritance </w:delText>
        </w:r>
      </w:del>
      <w:r>
        <w:t xml:space="preserve">first had to recreate all of the inherited solutions, which took time and effort. Once recreated, some participants were unable to solve any new problems. </w:t>
      </w:r>
      <w:commentRangeStart w:id="180"/>
      <w:commentRangeStart w:id="181"/>
      <w:r>
        <w:t xml:space="preserve">Others were unable even to recreate all of their inherited solutions in the 25-minute session—although this behavior is likely attributable to </w:t>
      </w:r>
      <w:del w:id="182" w:author="Gary Lupyan" w:date="2018-01-29T16:37:00Z">
        <w:r w:rsidDel="00CB2FBE">
          <w:delText xml:space="preserve">non-compliant behavior or a </w:delText>
        </w:r>
      </w:del>
      <w:r>
        <w:t>misunderstanding of the task. Nonetheless, the presence of these outliers highlights that in our experiment, performance is not guaranteed to improve cumulatively, which is why we first establish that performance does reliably accumulate.</w:t>
      </w:r>
      <w:commentRangeEnd w:id="180"/>
      <w:r w:rsidR="00CB2FBE">
        <w:rPr>
          <w:rStyle w:val="CommentReference"/>
        </w:rPr>
        <w:commentReference w:id="180"/>
      </w:r>
      <w:commentRangeEnd w:id="181"/>
      <w:r w:rsidR="00AD15C5">
        <w:rPr>
          <w:rStyle w:val="CommentReference"/>
        </w:rPr>
        <w:commentReference w:id="181"/>
      </w:r>
    </w:p>
    <w:p w14:paraId="69D2F47F" w14:textId="77777777" w:rsidR="00155188" w:rsidRDefault="007053A0">
      <w:pPr>
        <w:pStyle w:val="BodyText"/>
      </w:pPr>
      <w:r>
        <w:t xml:space="preserve">We also attempted to determine whether </w:t>
      </w:r>
      <w:commentRangeStart w:id="183"/>
      <w:commentRangeStart w:id="184"/>
      <w:r>
        <w:t>inheritance</w:t>
      </w:r>
      <w:commentRangeEnd w:id="184"/>
      <w:r w:rsidR="00395D9E">
        <w:rPr>
          <w:rStyle w:val="CommentReference"/>
        </w:rPr>
        <w:commentReference w:id="184"/>
      </w:r>
      <w:r>
        <w:t xml:space="preserve"> </w:t>
      </w:r>
      <w:commentRangeEnd w:id="183"/>
      <w:r w:rsidR="00CB2FBE">
        <w:rPr>
          <w:rStyle w:val="CommentReference"/>
        </w:rPr>
        <w:commentReference w:id="183"/>
      </w:r>
      <w:r>
        <w:t xml:space="preserve">had a measurable impact on future problem solving ability. We primarily tested this question in this experiment by investigating the relationship between inheritance size and the number of unique innovations contributed by each generation. We found multiple, conflicting results. The impact of inheritance on problem solving appeared to diminish such that later generation problem solvers were less able to exceed the number of solutions discovered by their ancestors, but if the combinatorial complexity of the solutions was taken into account, the effect of inheritance was not found to decrease. If the amount of time problem solvers have to solve new problems not solved by their ancestors is taken into account, future generations of </w:t>
      </w:r>
      <w:commentRangeStart w:id="185"/>
      <w:r>
        <w:t>problem solvers progress at the same rate regardless of the number of items inherited.</w:t>
      </w:r>
      <w:commentRangeEnd w:id="185"/>
      <w:r w:rsidR="0062296A">
        <w:rPr>
          <w:rStyle w:val="CommentReference"/>
        </w:rPr>
        <w:commentReference w:id="185"/>
      </w:r>
    </w:p>
    <w:p w14:paraId="5CFAACDD" w14:textId="77777777" w:rsidR="00155188" w:rsidRDefault="007053A0">
      <w:pPr>
        <w:pStyle w:val="BodyText"/>
      </w:pPr>
      <w:commentRangeStart w:id="186"/>
      <w:r>
        <w:t>In the face of conflicting results</w:t>
      </w:r>
      <w:commentRangeEnd w:id="186"/>
      <w:r w:rsidR="0062296A">
        <w:rPr>
          <w:rStyle w:val="CommentReference"/>
        </w:rPr>
        <w:commentReference w:id="186"/>
      </w:r>
      <w:r>
        <w:t xml:space="preserve">, </w:t>
      </w:r>
      <w:commentRangeStart w:id="187"/>
      <w:r>
        <w:t xml:space="preserve">we propose better experiments, some of which are already underway. </w:t>
      </w:r>
      <w:commentRangeEnd w:id="187"/>
      <w:r w:rsidR="0062296A">
        <w:rPr>
          <w:rStyle w:val="CommentReference"/>
        </w:rPr>
        <w:commentReference w:id="187"/>
      </w:r>
      <w:r>
        <w:t xml:space="preserve">We argue that the only way to truly understand whether inheritance impacts future problem solving is to compare diachronic problem solving based around inheritance to alternative strategies for solving the same set of problems, </w:t>
      </w:r>
      <w:commentRangeStart w:id="188"/>
      <w:r>
        <w:t>but without diachronic inheritance</w:t>
      </w:r>
      <w:commentRangeEnd w:id="188"/>
      <w:r w:rsidR="00395D9E">
        <w:rPr>
          <w:rStyle w:val="CommentReference"/>
        </w:rPr>
        <w:commentReference w:id="188"/>
      </w:r>
      <w:r>
        <w:t>. Although more work on this topic is clearly required, we believe extending the iterated learning paradigm to answer questions about the impact of inheritance on problem solving is a valuable contribution</w:t>
      </w:r>
      <w:commentRangeStart w:id="189"/>
      <w:r>
        <w:t>.</w:t>
      </w:r>
      <w:commentRangeEnd w:id="189"/>
      <w:r w:rsidR="0062296A">
        <w:rPr>
          <w:rStyle w:val="CommentReference"/>
        </w:rPr>
        <w:commentReference w:id="189"/>
      </w:r>
    </w:p>
    <w:p w14:paraId="17C67660" w14:textId="77777777" w:rsidR="00155188" w:rsidRDefault="00155188">
      <w:pPr>
        <w:pStyle w:val="BodyText"/>
      </w:pPr>
    </w:p>
    <w:p w14:paraId="33B7FD6B" w14:textId="77777777" w:rsidR="00155188" w:rsidRDefault="007053A0">
      <w:pPr>
        <w:pStyle w:val="Bibliography"/>
      </w:pPr>
      <w:bookmarkStart w:id="190" w:name="ref-Bartlett:1933remembering"/>
      <w:bookmarkStart w:id="191" w:name="refs"/>
      <w:r>
        <w:t xml:space="preserve">Bartlett, Frederic Charles. 1932. </w:t>
      </w:r>
      <w:r>
        <w:rPr>
          <w:i/>
        </w:rPr>
        <w:t>Remembering: A study in experimental and social psychology</w:t>
      </w:r>
      <w:r>
        <w:t>. Cambridge University Press.</w:t>
      </w:r>
    </w:p>
    <w:p w14:paraId="3481C2B8" w14:textId="77777777" w:rsidR="00155188" w:rsidRDefault="007053A0">
      <w:pPr>
        <w:pStyle w:val="Bibliography"/>
      </w:pPr>
      <w:bookmarkStart w:id="192" w:name="ref-Basalla:1989wq"/>
      <w:bookmarkEnd w:id="190"/>
      <w:r>
        <w:t xml:space="preserve">Basalla, George. 1988. </w:t>
      </w:r>
      <w:r>
        <w:rPr>
          <w:i/>
        </w:rPr>
        <w:t>The evolution of technology</w:t>
      </w:r>
      <w:r>
        <w:t>. Cambridge University Press.</w:t>
      </w:r>
    </w:p>
    <w:p w14:paraId="7117E64E" w14:textId="77777777" w:rsidR="00155188" w:rsidRDefault="007053A0">
      <w:pPr>
        <w:pStyle w:val="Bibliography"/>
      </w:pPr>
      <w:bookmarkStart w:id="193" w:name="ref-Boyd:2017diff"/>
      <w:bookmarkEnd w:id="192"/>
      <w:r>
        <w:t xml:space="preserve">Boyd, Robert. 2017. </w:t>
      </w:r>
      <w:r>
        <w:rPr>
          <w:i/>
        </w:rPr>
        <w:t>A Different Kind of Animal</w:t>
      </w:r>
      <w:r>
        <w:t>. How Culture Transformed Our Species. Princeton, NJ: Princeton University Press.</w:t>
      </w:r>
    </w:p>
    <w:p w14:paraId="3CEB39E5" w14:textId="77777777" w:rsidR="00155188" w:rsidRDefault="007053A0">
      <w:pPr>
        <w:pStyle w:val="Bibliography"/>
      </w:pPr>
      <w:bookmarkStart w:id="194" w:name="ref-Boyd:1985cu"/>
      <w:bookmarkEnd w:id="193"/>
      <w:r>
        <w:lastRenderedPageBreak/>
        <w:t xml:space="preserve">Boyd, Robert, and Peter J Richerson. 1985. </w:t>
      </w:r>
      <w:r>
        <w:rPr>
          <w:i/>
        </w:rPr>
        <w:t>Culture and the evolutionary process</w:t>
      </w:r>
      <w:r>
        <w:t>. University of Chicago Press.</w:t>
      </w:r>
    </w:p>
    <w:p w14:paraId="2718CDE6" w14:textId="77777777" w:rsidR="00155188" w:rsidRDefault="007053A0">
      <w:pPr>
        <w:pStyle w:val="Bibliography"/>
      </w:pPr>
      <w:bookmarkStart w:id="195" w:name="ref-Caldwell:2008gf"/>
      <w:bookmarkEnd w:id="194"/>
      <w:r>
        <w:t xml:space="preserve">Caldwell, Christine A, and A E Millen. 2008. “Experimental models for testing hypotheses about cumulative cultural evolution.” </w:t>
      </w:r>
      <w:r>
        <w:rPr>
          <w:i/>
        </w:rPr>
        <w:t>Evolution and Human Behavior</w:t>
      </w:r>
      <w:r>
        <w:t xml:space="preserve"> 29 (3):165–71.</w:t>
      </w:r>
    </w:p>
    <w:p w14:paraId="7D9FC3DF" w14:textId="77777777" w:rsidR="00155188" w:rsidRDefault="007053A0">
      <w:pPr>
        <w:pStyle w:val="Bibliography"/>
      </w:pPr>
      <w:bookmarkStart w:id="196" w:name="ref-Caldwell:2009fl"/>
      <w:bookmarkEnd w:id="195"/>
      <w:r>
        <w:t xml:space="preserve">Caldwell, Christine A, and Ailsa E Millen. 2009. “Social learning mechanisms and cumulative cultural evolution. Is imitation necessary?” </w:t>
      </w:r>
      <w:r>
        <w:rPr>
          <w:i/>
        </w:rPr>
        <w:t>Psychological Science</w:t>
      </w:r>
      <w:r>
        <w:t xml:space="preserve"> 20 (12):1478–83.</w:t>
      </w:r>
    </w:p>
    <w:p w14:paraId="752A419D" w14:textId="77777777" w:rsidR="00155188" w:rsidRDefault="007053A0">
      <w:pPr>
        <w:pStyle w:val="Bibliography"/>
      </w:pPr>
      <w:bookmarkStart w:id="197" w:name="ref-Dean:2013dp"/>
      <w:bookmarkEnd w:id="196"/>
      <w:r>
        <w:t xml:space="preserve">Dean, Lewis G, Gill L Vale, Kevin N Laland, Emma Flynn, and Rachel L Kendal. 2013. “Human cumulative culture: a comparative perspective.” </w:t>
      </w:r>
      <w:r>
        <w:rPr>
          <w:i/>
        </w:rPr>
        <w:t>Biological Reviews</w:t>
      </w:r>
      <w:r>
        <w:t xml:space="preserve"> 89 (2):284–301.</w:t>
      </w:r>
    </w:p>
    <w:p w14:paraId="71240AC2" w14:textId="77777777" w:rsidR="00155188" w:rsidRDefault="007053A0">
      <w:pPr>
        <w:pStyle w:val="Bibliography"/>
      </w:pPr>
      <w:bookmarkStart w:id="198" w:name="ref-Derex:2015cbb"/>
      <w:bookmarkEnd w:id="197"/>
      <w:r>
        <w:t xml:space="preserve">Derex, Maxime, and Robert Boyd. 2015. “The foundations of the human cultural niche.” </w:t>
      </w:r>
      <w:r>
        <w:rPr>
          <w:i/>
        </w:rPr>
        <w:t>Nature Communications</w:t>
      </w:r>
      <w:r>
        <w:t xml:space="preserve"> 6 (September):1–7.</w:t>
      </w:r>
    </w:p>
    <w:p w14:paraId="0EBDB5E2" w14:textId="77777777" w:rsidR="00155188" w:rsidRDefault="007053A0">
      <w:pPr>
        <w:pStyle w:val="Bibliography"/>
      </w:pPr>
      <w:bookmarkStart w:id="199" w:name="ref-Edmiston:2017jx"/>
      <w:bookmarkEnd w:id="198"/>
      <w:r>
        <w:t xml:space="preserve">Edmiston, Pierce, Gary Lupyan, and Marcus Perlman. 2017. “The emergence of words from vocal imitations.” </w:t>
      </w:r>
      <w:r>
        <w:rPr>
          <w:i/>
        </w:rPr>
        <w:t>bioRxiv</w:t>
      </w:r>
      <w:r>
        <w:t>, June, 1–23.</w:t>
      </w:r>
    </w:p>
    <w:p w14:paraId="1EF746E4" w14:textId="77777777" w:rsidR="00155188" w:rsidRDefault="007053A0">
      <w:pPr>
        <w:pStyle w:val="Bibliography"/>
      </w:pPr>
      <w:bookmarkStart w:id="200" w:name="ref-Enquist:2010gw"/>
      <w:bookmarkEnd w:id="199"/>
      <w:r>
        <w:t xml:space="preserve">Enquist, Magnus, Pontus Strimling, Kimmo Eriksson, Kevin Laland, and Jonas Sjostrand. 2010. “One cultural parent makes no culture.” </w:t>
      </w:r>
      <w:r>
        <w:rPr>
          <w:i/>
        </w:rPr>
        <w:t>Animal Behaviour</w:t>
      </w:r>
      <w:r>
        <w:t xml:space="preserve"> 79 (6):1353–62.</w:t>
      </w:r>
    </w:p>
    <w:p w14:paraId="0F675D9E" w14:textId="77777777" w:rsidR="00155188" w:rsidRDefault="007053A0">
      <w:pPr>
        <w:pStyle w:val="Bibliography"/>
      </w:pPr>
      <w:bookmarkStart w:id="201" w:name="ref-Fernandez:2001civ"/>
      <w:bookmarkEnd w:id="200"/>
      <w:r>
        <w:t xml:space="preserve">Fernández-Armesto, Felipe. 2001. </w:t>
      </w:r>
      <w:r>
        <w:rPr>
          <w:i/>
        </w:rPr>
        <w:t>Civilizations: culture, ambition, and the transformation of nature</w:t>
      </w:r>
      <w:r>
        <w:t>. Simon; Schuster.</w:t>
      </w:r>
    </w:p>
    <w:p w14:paraId="0B7F2023" w14:textId="77777777" w:rsidR="00155188" w:rsidRDefault="007053A0">
      <w:pPr>
        <w:pStyle w:val="Bibliography"/>
      </w:pPr>
      <w:bookmarkStart w:id="202" w:name="ref-Henrich:2015srt"/>
      <w:bookmarkEnd w:id="201"/>
      <w:r>
        <w:t xml:space="preserve">Henrich, Joseph. 2015. </w:t>
      </w:r>
      <w:r>
        <w:rPr>
          <w:i/>
        </w:rPr>
        <w:t>The secret of our success: how culture is driving human evolution, domesticating our species, and making us smarter</w:t>
      </w:r>
      <w:r>
        <w:t>. Princeton University Press.</w:t>
      </w:r>
    </w:p>
    <w:p w14:paraId="270098DC" w14:textId="77777777" w:rsidR="00155188" w:rsidRDefault="007053A0">
      <w:pPr>
        <w:pStyle w:val="Bibliography"/>
      </w:pPr>
      <w:bookmarkStart w:id="203" w:name="ref-Hunt:2003dj"/>
      <w:bookmarkEnd w:id="202"/>
      <w:r>
        <w:t xml:space="preserve">Hunt, G R, and R D Gray. 2003. “Diversification and cumulative evolution in New Caledonian crow tool manufacture.” </w:t>
      </w:r>
      <w:r>
        <w:rPr>
          <w:i/>
        </w:rPr>
        <w:t>Proceedings. Biological Sciences / the Royal Society</w:t>
      </w:r>
      <w:r>
        <w:t xml:space="preserve"> 270 (1517):867–74.</w:t>
      </w:r>
    </w:p>
    <w:p w14:paraId="5CF507F6" w14:textId="77777777" w:rsidR="00155188" w:rsidRDefault="007053A0">
      <w:pPr>
        <w:pStyle w:val="Bibliography"/>
      </w:pPr>
      <w:bookmarkStart w:id="204" w:name="ref-Kirby:2008kja"/>
      <w:bookmarkEnd w:id="203"/>
      <w:r>
        <w:t xml:space="preserve">Kirby, Simon, Hannah Cornish, and Kenny Smith. 2008. “Cumulative cultural evolution in the laboratory: an experimental approach to the origins of structure in human language.” </w:t>
      </w:r>
      <w:r>
        <w:rPr>
          <w:i/>
        </w:rPr>
        <w:t>Proceedings of the National Academy of Sciences</w:t>
      </w:r>
      <w:r>
        <w:t xml:space="preserve"> 105 (31):10681–6.</w:t>
      </w:r>
    </w:p>
    <w:p w14:paraId="3F3F529E" w14:textId="77777777" w:rsidR="00155188" w:rsidRDefault="007053A0">
      <w:pPr>
        <w:pStyle w:val="Bibliography"/>
      </w:pPr>
      <w:bookmarkStart w:id="205" w:name="ref-Laland:2017dar"/>
      <w:bookmarkEnd w:id="204"/>
      <w:r>
        <w:t xml:space="preserve">Laland, Kevin N. 2017. </w:t>
      </w:r>
      <w:r>
        <w:rPr>
          <w:i/>
        </w:rPr>
        <w:t>Darwin’s Unfinished Symphony: How Culture Made the Human Mind</w:t>
      </w:r>
      <w:r>
        <w:t>. Princeton University Press.</w:t>
      </w:r>
    </w:p>
    <w:p w14:paraId="7B51409A" w14:textId="77777777" w:rsidR="00155188" w:rsidRDefault="007053A0">
      <w:pPr>
        <w:pStyle w:val="Bibliography"/>
      </w:pPr>
      <w:bookmarkStart w:id="206" w:name="ref-Lewis:2012jg"/>
      <w:bookmarkEnd w:id="205"/>
      <w:r>
        <w:t xml:space="preserve">Lewis, H M, and K N Laland. 2012. “Transmission fidelity is the key to the build-up of cumulative culture.” </w:t>
      </w:r>
      <w:r>
        <w:rPr>
          <w:i/>
        </w:rPr>
        <w:t>Philosophical Transactions of the Royal Society B: Biological Sciences</w:t>
      </w:r>
      <w:r>
        <w:t xml:space="preserve"> 367 (1599):2171–80.</w:t>
      </w:r>
    </w:p>
    <w:p w14:paraId="77283F8A" w14:textId="77777777" w:rsidR="00155188" w:rsidRDefault="007053A0">
      <w:pPr>
        <w:pStyle w:val="Bibliography"/>
      </w:pPr>
      <w:bookmarkStart w:id="207" w:name="ref-Lycett:2008di"/>
      <w:bookmarkEnd w:id="206"/>
      <w:r>
        <w:t xml:space="preserve">Lycett, Stephen J, and John A J Gowlett. 2008. “On questions surrounding the Acheulean ‘tradition’.” </w:t>
      </w:r>
      <w:r>
        <w:rPr>
          <w:i/>
        </w:rPr>
        <w:t>World Archaeology</w:t>
      </w:r>
      <w:r>
        <w:t xml:space="preserve"> 40 (3):295–315.</w:t>
      </w:r>
    </w:p>
    <w:p w14:paraId="5E1A8B0A" w14:textId="77777777" w:rsidR="00155188" w:rsidRDefault="007053A0">
      <w:pPr>
        <w:pStyle w:val="Bibliography"/>
      </w:pPr>
      <w:bookmarkStart w:id="208" w:name="ref-Mercader:2007fd"/>
      <w:bookmarkEnd w:id="207"/>
      <w:r>
        <w:t xml:space="preserve">Mercader, Julio, Huw Barton, Jason Gillespie, Jack Harris, Steven Kuhn, Robert Tyler, and Christophe Boesch. 2007. “4,300-year-old chimpanzee sites and the origins of percussive stone technology.” </w:t>
      </w:r>
      <w:r>
        <w:rPr>
          <w:i/>
        </w:rPr>
        <w:t>Proceedings of the National Academy of Sciences of the United States of America</w:t>
      </w:r>
      <w:r>
        <w:t xml:space="preserve"> 104 (9):3043–8.</w:t>
      </w:r>
    </w:p>
    <w:p w14:paraId="3B54ECDA" w14:textId="77777777" w:rsidR="00155188" w:rsidRDefault="007053A0">
      <w:pPr>
        <w:pStyle w:val="Bibliography"/>
      </w:pPr>
      <w:bookmarkStart w:id="209" w:name="ref-Moore:1965uj"/>
      <w:bookmarkEnd w:id="208"/>
      <w:r>
        <w:lastRenderedPageBreak/>
        <w:t xml:space="preserve">Moore, Gordon E. 1965. “Cramming more components onto integrated circuits.” </w:t>
      </w:r>
      <w:r>
        <w:rPr>
          <w:i/>
        </w:rPr>
        <w:t>Electronics</w:t>
      </w:r>
      <w:r>
        <w:t xml:space="preserve"> 86 (1):114–17.</w:t>
      </w:r>
    </w:p>
    <w:p w14:paraId="440F4874" w14:textId="77777777" w:rsidR="00155188" w:rsidRDefault="007053A0">
      <w:pPr>
        <w:pStyle w:val="Bibliography"/>
      </w:pPr>
      <w:bookmarkStart w:id="210" w:name="ref-Nagy:2011cq"/>
      <w:bookmarkEnd w:id="209"/>
      <w:r>
        <w:t xml:space="preserve">Nagy, Béla, J Doyne Farmer, Jessika E Trancik, and John Paul Gonzales. 2011. “Superexponential long-term trends in information technology.” </w:t>
      </w:r>
      <w:r>
        <w:rPr>
          <w:i/>
        </w:rPr>
        <w:t>Technological Forecasting and Social Change</w:t>
      </w:r>
      <w:r>
        <w:t xml:space="preserve"> 78 (8):1356–64.</w:t>
      </w:r>
    </w:p>
    <w:p w14:paraId="195B5B24" w14:textId="77777777" w:rsidR="00155188" w:rsidRDefault="007053A0">
      <w:pPr>
        <w:pStyle w:val="Bibliography"/>
      </w:pPr>
      <w:bookmarkStart w:id="211" w:name="ref-Rendell:2010go"/>
      <w:bookmarkEnd w:id="210"/>
      <w:r>
        <w:t xml:space="preserve">Rendell, L, Robert Boyd, D Cownden, M Enquist, K Eriksson, M W Feldman, L Fogarty, S Ghirlanda, T Lillicrap, and K N Laland. 2010. “Why Copy Others? Insights from the Social Learning Strategies Tournament.” </w:t>
      </w:r>
      <w:r>
        <w:rPr>
          <w:i/>
        </w:rPr>
        <w:t>Science</w:t>
      </w:r>
      <w:r>
        <w:t xml:space="preserve"> 328 (5975):208–13.</w:t>
      </w:r>
    </w:p>
    <w:p w14:paraId="60C4351D" w14:textId="77777777" w:rsidR="00155188" w:rsidRDefault="007053A0">
      <w:pPr>
        <w:pStyle w:val="Bibliography"/>
      </w:pPr>
      <w:bookmarkStart w:id="212" w:name="ref-Rendell:2011gk"/>
      <w:bookmarkEnd w:id="211"/>
      <w:r>
        <w:t xml:space="preserve">Rendell, Luke, Laurel Fogarty, William J E Hoppitt, Thomas J H Morgan, Mike M Webster, and Kevin N Laland. 2011. “Cognitive culture: theoretical and empirical insights into social learning strategies.” </w:t>
      </w:r>
      <w:r>
        <w:rPr>
          <w:i/>
        </w:rPr>
        <w:t>Trends in Cognitive Sciences</w:t>
      </w:r>
      <w:r>
        <w:t xml:space="preserve"> 15 (2):68–76.</w:t>
      </w:r>
    </w:p>
    <w:p w14:paraId="62368CD9" w14:textId="77777777" w:rsidR="00155188" w:rsidRDefault="007053A0">
      <w:pPr>
        <w:pStyle w:val="Bibliography"/>
      </w:pPr>
      <w:bookmarkStart w:id="213" w:name="ref-Richerson:2008not"/>
      <w:bookmarkEnd w:id="212"/>
      <w:r>
        <w:t xml:space="preserve">Richerson, Peter J, and Robert Boyd. 2008. </w:t>
      </w:r>
      <w:r>
        <w:rPr>
          <w:i/>
        </w:rPr>
        <w:t>Not by genes alone: How culture transformed human evolution</w:t>
      </w:r>
      <w:r>
        <w:t>. University of Chicago Press.</w:t>
      </w:r>
    </w:p>
    <w:p w14:paraId="61C64F93" w14:textId="77777777" w:rsidR="00155188" w:rsidRDefault="007053A0">
      <w:pPr>
        <w:pStyle w:val="Bibliography"/>
      </w:pPr>
      <w:bookmarkStart w:id="214" w:name="ref-Sanz:2009ja"/>
      <w:bookmarkEnd w:id="213"/>
      <w:r>
        <w:t xml:space="preserve">Sanz, C, J Call, and D Morgan. 2009. “Design complexity in termite-fishing tools of chimpanzees (Pan troglodytes).” </w:t>
      </w:r>
      <w:r>
        <w:rPr>
          <w:i/>
        </w:rPr>
        <w:t>Biology Letters</w:t>
      </w:r>
      <w:r>
        <w:t xml:space="preserve"> 5 (3):293–96.</w:t>
      </w:r>
    </w:p>
    <w:p w14:paraId="0FE7A614" w14:textId="77777777" w:rsidR="00155188" w:rsidRDefault="007053A0">
      <w:pPr>
        <w:pStyle w:val="Bibliography"/>
      </w:pPr>
      <w:bookmarkStart w:id="215" w:name="ref-Sole:2013cm"/>
      <w:bookmarkEnd w:id="214"/>
      <w:r>
        <w:t xml:space="preserve">Solé, Ricard V, Sergi Valverde, Marti Rosas Casals, Stuart A Kauffman, Doyne Farmer, and Niles Eldredge. 2013. “The Evolutionary Ecology of Technological Innovations.” </w:t>
      </w:r>
      <w:r>
        <w:rPr>
          <w:i/>
        </w:rPr>
        <w:t>Complexity</w:t>
      </w:r>
      <w:r>
        <w:t xml:space="preserve"> 18 (4):15–27.</w:t>
      </w:r>
    </w:p>
    <w:p w14:paraId="44DB016A" w14:textId="77777777" w:rsidR="00155188" w:rsidRDefault="007053A0">
      <w:pPr>
        <w:pStyle w:val="Bibliography"/>
      </w:pPr>
      <w:bookmarkStart w:id="216" w:name="ref-Tennie:2009gaa"/>
      <w:bookmarkEnd w:id="215"/>
      <w:r>
        <w:t xml:space="preserve">Tennie, C, J Call, and M Tomasello. 2009. “Ratcheting up the ratchet: on the evolution of cumulative culture.” </w:t>
      </w:r>
      <w:r>
        <w:rPr>
          <w:i/>
        </w:rPr>
        <w:t>Philosophical Transactions of the Royal Society B: Biological Sciences</w:t>
      </w:r>
      <w:r>
        <w:t xml:space="preserve"> 364 (1528):2405–15.</w:t>
      </w:r>
    </w:p>
    <w:p w14:paraId="20D22989" w14:textId="77777777" w:rsidR="00155188" w:rsidRDefault="007053A0">
      <w:pPr>
        <w:pStyle w:val="Bibliography"/>
      </w:pPr>
      <w:bookmarkStart w:id="217" w:name="ref-Thompson:2016ca"/>
      <w:bookmarkEnd w:id="216"/>
      <w:r>
        <w:t xml:space="preserve">Thompson, B, Simon Kirby, K Smith Proceedings of the, and 2016. n.d. “Culture shapes the evolution of cognition.” </w:t>
      </w:r>
      <w:r>
        <w:rPr>
          <w:i/>
        </w:rPr>
        <w:t>Proceedings of the National Academy of Sciences</w:t>
      </w:r>
      <w:r>
        <w:t>.</w:t>
      </w:r>
    </w:p>
    <w:p w14:paraId="39902112" w14:textId="77777777" w:rsidR="00155188" w:rsidRDefault="007053A0">
      <w:pPr>
        <w:pStyle w:val="Bibliography"/>
      </w:pPr>
      <w:bookmarkStart w:id="218" w:name="ref-Tomasello:1993vh"/>
      <w:bookmarkEnd w:id="217"/>
      <w:r>
        <w:t xml:space="preserve">Tomasello, M, A C Kruger, and H H Ratner. 1993. “Cultural Learning.” </w:t>
      </w:r>
      <w:r>
        <w:rPr>
          <w:i/>
        </w:rPr>
        <w:t>Behavioral and Brain Sciences</w:t>
      </w:r>
      <w:r>
        <w:t xml:space="preserve"> 16 (3):495–511.</w:t>
      </w:r>
    </w:p>
    <w:p w14:paraId="69518122" w14:textId="77777777" w:rsidR="00155188" w:rsidRDefault="007053A0">
      <w:pPr>
        <w:pStyle w:val="Bibliography"/>
      </w:pPr>
      <w:bookmarkStart w:id="219" w:name="ref-Whiten:2017ix"/>
      <w:bookmarkEnd w:id="218"/>
      <w:r>
        <w:t xml:space="preserve">Whiten, Andrew. 2017. “A second inheritance system: the extension of biology through culture.” </w:t>
      </w:r>
      <w:r>
        <w:rPr>
          <w:i/>
        </w:rPr>
        <w:t>Interface Focus</w:t>
      </w:r>
      <w:r>
        <w:t xml:space="preserve"> 7 (5):20160142–16.</w:t>
      </w:r>
      <w:bookmarkEnd w:id="191"/>
      <w:bookmarkEnd w:id="219"/>
    </w:p>
    <w:sectPr w:rsidR="0015518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x, Maxime" w:date="2018-01-30T11:10:00Z" w:initials="DM">
    <w:p w14:paraId="794DB08A" w14:textId="52FA5F37" w:rsidR="00BC54CD" w:rsidRDefault="00BC54CD">
      <w:pPr>
        <w:pStyle w:val="CommentText"/>
      </w:pPr>
      <w:r>
        <w:rPr>
          <w:rStyle w:val="CommentReference"/>
        </w:rPr>
        <w:annotationRef/>
      </w:r>
      <w:r>
        <w:t xml:space="preserve">Not clear what you mean here. </w:t>
      </w:r>
    </w:p>
  </w:comment>
  <w:comment w:id="2" w:author="Derex, Maxime" w:date="2018-01-30T11:26:00Z" w:initials="DM">
    <w:p w14:paraId="4AAC93AA" w14:textId="7EEFA2D5" w:rsidR="00C40DD8" w:rsidRDefault="00C40DD8">
      <w:pPr>
        <w:pStyle w:val="CommentText"/>
      </w:pPr>
      <w:r>
        <w:rPr>
          <w:rStyle w:val="CommentReference"/>
        </w:rPr>
        <w:annotationRef/>
      </w:r>
      <w:r>
        <w:t>At no point in the paper you explain why that might be the case</w:t>
      </w:r>
    </w:p>
  </w:comment>
  <w:comment w:id="3" w:author="Derex, Maxime" w:date="2018-01-30T11:27:00Z" w:initials="DM">
    <w:p w14:paraId="4A46D1DF" w14:textId="28587E96" w:rsidR="00C40DD8" w:rsidRDefault="00C40DD8">
      <w:pPr>
        <w:pStyle w:val="CommentText"/>
      </w:pPr>
      <w:r>
        <w:rPr>
          <w:rStyle w:val="CommentReference"/>
        </w:rPr>
        <w:annotationRef/>
      </w:r>
      <w:r>
        <w:t xml:space="preserve">It is not clear to me whether problems become more difficult. The space of combinatorial possibilities increases but some solutions are more intuitive than others. Look at the probability of combining the axe with the tree. Much easier than producing the stone tool despite of a larger combinatorial space. </w:t>
      </w:r>
    </w:p>
  </w:comment>
  <w:comment w:id="4" w:author="Derex, Maxime" w:date="2018-01-30T11:10:00Z" w:initials="DM">
    <w:p w14:paraId="2AE8B325" w14:textId="244B56CD" w:rsidR="00BC54CD" w:rsidRDefault="00BC54CD">
      <w:pPr>
        <w:pStyle w:val="CommentText"/>
      </w:pPr>
      <w:r>
        <w:rPr>
          <w:rStyle w:val="CommentReference"/>
        </w:rPr>
        <w:annotationRef/>
      </w:r>
      <w:r>
        <w:t>The amount of inherited cultural information?</w:t>
      </w:r>
    </w:p>
  </w:comment>
  <w:comment w:id="0" w:author="Gary Lupyan" w:date="2018-01-29T15:08:00Z" w:initials="GL">
    <w:p w14:paraId="740A7746" w14:textId="77777777" w:rsidR="0055614C" w:rsidRDefault="0055614C">
      <w:pPr>
        <w:pStyle w:val="CommentText"/>
      </w:pPr>
      <w:r>
        <w:t xml:space="preserve">Pretty sure that CogSci </w:t>
      </w:r>
      <w:r>
        <w:rPr>
          <w:rStyle w:val="CommentReference"/>
        </w:rPr>
        <w:annotationRef/>
      </w:r>
      <w:r>
        <w:rPr>
          <w:rStyle w:val="CommentReference"/>
        </w:rPr>
        <w:t>a</w:t>
      </w:r>
      <w:r>
        <w:t>bstracts are limited to 150 words.</w:t>
      </w:r>
    </w:p>
  </w:comment>
  <w:comment w:id="19" w:author="Gary Lupyan" w:date="2018-01-29T15:10:00Z" w:initials="GL">
    <w:p w14:paraId="508EA29A" w14:textId="77777777" w:rsidR="0055614C" w:rsidRDefault="0055614C">
      <w:pPr>
        <w:pStyle w:val="CommentText"/>
      </w:pPr>
      <w:r>
        <w:rPr>
          <w:rStyle w:val="CommentReference"/>
        </w:rPr>
        <w:annotationRef/>
      </w:r>
      <w:r>
        <w:t>Bit redundant with the last sentence.</w:t>
      </w:r>
    </w:p>
  </w:comment>
  <w:comment w:id="20" w:author="Gary Lupyan" w:date="2018-01-29T15:10:00Z" w:initials="GL">
    <w:p w14:paraId="0B00D6A0" w14:textId="77777777" w:rsidR="0055614C" w:rsidRDefault="0055614C">
      <w:pPr>
        <w:pStyle w:val="CommentText"/>
      </w:pPr>
      <w:r>
        <w:rPr>
          <w:rStyle w:val="CommentReference"/>
        </w:rPr>
        <w:annotationRef/>
      </w:r>
      <w:r>
        <w:rPr>
          <w:rStyle w:val="CommentReference"/>
        </w:rPr>
        <w:t>Try to avoid referring these self-referential expressions.</w:t>
      </w:r>
      <w:r>
        <w:t xml:space="preserve"> </w:t>
      </w:r>
    </w:p>
  </w:comment>
  <w:comment w:id="21" w:author="Gary Lupyan" w:date="2018-01-29T15:33:00Z" w:initials="GL">
    <w:p w14:paraId="3A366216" w14:textId="77777777" w:rsidR="00E354D8" w:rsidRDefault="00E354D8">
      <w:pPr>
        <w:pStyle w:val="CommentText"/>
      </w:pPr>
      <w:r>
        <w:rPr>
          <w:rStyle w:val="CommentReference"/>
        </w:rPr>
        <w:annotationRef/>
      </w:r>
      <w:r>
        <w:t>Not sure this figure is necessary. Maybe combine it with something else?</w:t>
      </w:r>
    </w:p>
  </w:comment>
  <w:comment w:id="22" w:author="Derex, Maxime" w:date="2018-01-30T11:09:00Z" w:initials="DM">
    <w:p w14:paraId="7573DBDF" w14:textId="5B2BBBE6" w:rsidR="00BC54CD" w:rsidRDefault="00BC54CD">
      <w:pPr>
        <w:pStyle w:val="CommentText"/>
      </w:pPr>
      <w:r>
        <w:rPr>
          <w:rStyle w:val="CommentReference"/>
        </w:rPr>
        <w:annotationRef/>
      </w:r>
      <w:r>
        <w:t>Agree</w:t>
      </w:r>
    </w:p>
  </w:comment>
  <w:comment w:id="35" w:author="Gary Lupyan" w:date="2018-01-29T15:35:00Z" w:initials="GL">
    <w:p w14:paraId="535DB50A" w14:textId="77777777" w:rsidR="00E354D8" w:rsidRDefault="00E354D8">
      <w:pPr>
        <w:pStyle w:val="CommentText"/>
      </w:pPr>
      <w:r>
        <w:rPr>
          <w:rStyle w:val="CommentReference"/>
        </w:rPr>
        <w:annotationRef/>
      </w:r>
      <w:r>
        <w:t xml:space="preserve">Too difficult to understand. Please break this sentence up and simplify. </w:t>
      </w:r>
    </w:p>
  </w:comment>
  <w:comment w:id="36" w:author="Gary Lupyan" w:date="2018-01-29T15:35:00Z" w:initials="GL">
    <w:p w14:paraId="6D812D64" w14:textId="11017588" w:rsidR="003B368A" w:rsidRDefault="00E354D8">
      <w:pPr>
        <w:pStyle w:val="CommentText"/>
      </w:pPr>
      <w:r>
        <w:rPr>
          <w:rStyle w:val="CommentReference"/>
        </w:rPr>
        <w:annotationRef/>
      </w:r>
      <w:r>
        <w:t xml:space="preserve">What question is this sentence answering? Why should the reader care about constraints on social learning (additional or otherwise) </w:t>
      </w:r>
    </w:p>
  </w:comment>
  <w:comment w:id="38" w:author="Gary Lupyan" w:date="2018-01-29T15:42:00Z" w:initials="GL">
    <w:p w14:paraId="425FDBDB" w14:textId="77777777" w:rsidR="00C34969" w:rsidRDefault="00C34969">
      <w:pPr>
        <w:pStyle w:val="CommentText"/>
      </w:pPr>
      <w:r>
        <w:rPr>
          <w:rStyle w:val="CommentReference"/>
        </w:rPr>
        <w:annotationRef/>
      </w:r>
      <w:r>
        <w:t xml:space="preserve">Make more concise: </w:t>
      </w:r>
    </w:p>
    <w:p w14:paraId="7282458F" w14:textId="77777777" w:rsidR="00C34969" w:rsidRDefault="00C34969">
      <w:pPr>
        <w:pStyle w:val="CommentText"/>
      </w:pPr>
    </w:p>
    <w:p w14:paraId="0AB37976" w14:textId="77777777" w:rsidR="00C34969" w:rsidRDefault="00C34969">
      <w:pPr>
        <w:pStyle w:val="CommentText"/>
      </w:pPr>
      <w:r>
        <w:t>Social learning, once thought to be the exclusive domain of humans [REFS], has now been documented in a range of species from X [REF] to Y [REF]. If cumulative cultural evolution depends simply on social learning, we might expect these species to likewise show evidence of cumulative cultural evolution, yet such evidence is notably lacking [REFS], although [New Caledonian Crow example].</w:t>
      </w:r>
    </w:p>
    <w:p w14:paraId="224756BF" w14:textId="77777777" w:rsidR="00C34969" w:rsidRDefault="00C34969">
      <w:pPr>
        <w:pStyle w:val="CommentText"/>
      </w:pPr>
      <w:r>
        <w:t xml:space="preserve"> </w:t>
      </w:r>
    </w:p>
  </w:comment>
  <w:comment w:id="39" w:author="Derex, Maxime" w:date="2018-01-30T08:14:00Z" w:initials="DM">
    <w:p w14:paraId="3D165ACA" w14:textId="005A00D5" w:rsidR="003B368A" w:rsidRDefault="003B368A">
      <w:pPr>
        <w:pStyle w:val="CommentText"/>
      </w:pPr>
      <w:r>
        <w:rPr>
          <w:rStyle w:val="CommentReference"/>
        </w:rPr>
        <w:annotationRef/>
      </w:r>
      <w:r>
        <w:t xml:space="preserve">Same remark. SL is not restricted to humans [REF] and yet cumulative culture  </w:t>
      </w:r>
    </w:p>
  </w:comment>
  <w:comment w:id="57" w:author="Gary Lupyan" w:date="2018-01-29T15:45:00Z" w:initials="GL">
    <w:p w14:paraId="25D79DAD" w14:textId="77777777" w:rsidR="00C34969" w:rsidRDefault="00C34969">
      <w:pPr>
        <w:pStyle w:val="CommentText"/>
      </w:pPr>
      <w:r>
        <w:rPr>
          <w:rStyle w:val="CommentReference"/>
        </w:rPr>
        <w:annotationRef/>
      </w:r>
      <w:r>
        <w:t>I’d cut this.</w:t>
      </w:r>
    </w:p>
  </w:comment>
  <w:comment w:id="58" w:author="Gary Lupyan" w:date="2018-01-29T15:46:00Z" w:initials="GL">
    <w:p w14:paraId="5BC8C9D7" w14:textId="77777777" w:rsidR="00C34969" w:rsidRDefault="00C34969">
      <w:pPr>
        <w:pStyle w:val="CommentText"/>
      </w:pPr>
      <w:r>
        <w:rPr>
          <w:rStyle w:val="CommentReference"/>
        </w:rPr>
        <w:annotationRef/>
      </w:r>
      <w:r>
        <w:t xml:space="preserve"> CogSci reviewer wants you to get to what you’re testing and how at this point. Consider cutting.</w:t>
      </w:r>
    </w:p>
  </w:comment>
  <w:comment w:id="59" w:author="Derex, Maxime" w:date="2018-01-30T08:17:00Z" w:initials="DM">
    <w:p w14:paraId="17DE987D" w14:textId="55F2FBDD" w:rsidR="003B368A" w:rsidRDefault="003B368A">
      <w:pPr>
        <w:pStyle w:val="CommentText"/>
      </w:pPr>
      <w:r>
        <w:rPr>
          <w:rStyle w:val="CommentReference"/>
        </w:rPr>
        <w:annotationRef/>
      </w:r>
      <w:r>
        <w:t>Agree</w:t>
      </w:r>
    </w:p>
  </w:comment>
  <w:comment w:id="60" w:author="Derex, Maxime" w:date="2018-01-30T08:19:00Z" w:initials="DM">
    <w:p w14:paraId="65B522A0" w14:textId="33091012" w:rsidR="003B368A" w:rsidRDefault="003B368A">
      <w:pPr>
        <w:pStyle w:val="CommentText"/>
      </w:pPr>
      <w:r>
        <w:rPr>
          <w:rStyle w:val="CommentReference"/>
        </w:rPr>
        <w:annotationRef/>
      </w:r>
      <w:r w:rsidR="00C40DD8">
        <w:t>I strongly disagree with Caldwell and Millen claim. The tasks they used are completely inappropriate to make a such claim. For example, see “E</w:t>
      </w:r>
      <w:r w:rsidR="00C40DD8" w:rsidRPr="00C40DD8">
        <w:t>xperimental evidence for the co-evolution of hominin tool-making teaching and language</w:t>
      </w:r>
      <w:r w:rsidR="00C40DD8">
        <w:t>” Morgan et al 2015</w:t>
      </w:r>
    </w:p>
  </w:comment>
  <w:comment w:id="61" w:author="Gary Lupyan" w:date="2018-01-29T15:47:00Z" w:initials="GL">
    <w:p w14:paraId="40F42EB2" w14:textId="77777777" w:rsidR="00C34969" w:rsidRDefault="00C34969">
      <w:pPr>
        <w:pStyle w:val="CommentText"/>
      </w:pPr>
      <w:r>
        <w:rPr>
          <w:rStyle w:val="CommentReference"/>
        </w:rPr>
        <w:annotationRef/>
      </w:r>
      <w:r>
        <w:t xml:space="preserve">This needs to come much earlier.   </w:t>
      </w:r>
      <w:r w:rsidR="00E368CE">
        <w:t>Try to make punchier. There are too many intervening words:</w:t>
      </w:r>
    </w:p>
    <w:p w14:paraId="72B04A96" w14:textId="77777777" w:rsidR="00E368CE" w:rsidRDefault="00E368CE">
      <w:pPr>
        <w:pStyle w:val="CommentText"/>
      </w:pPr>
    </w:p>
    <w:p w14:paraId="702A5A38" w14:textId="77777777" w:rsidR="00E368CE" w:rsidRDefault="00E368CE">
      <w:pPr>
        <w:pStyle w:val="CommentText"/>
      </w:pPr>
      <w:r>
        <w:t xml:space="preserve">Our </w:t>
      </w:r>
      <w:r w:rsidRPr="00E368CE">
        <w:rPr>
          <w:i/>
        </w:rPr>
        <w:t>research</w:t>
      </w:r>
      <w:r>
        <w:t xml:space="preserve"> </w:t>
      </w:r>
      <w:r w:rsidRPr="00E368CE">
        <w:rPr>
          <w:i/>
        </w:rPr>
        <w:t>adds</w:t>
      </w:r>
      <w:r>
        <w:t xml:space="preserve"> to these </w:t>
      </w:r>
      <w:r w:rsidRPr="00E368CE">
        <w:rPr>
          <w:i/>
        </w:rPr>
        <w:t>efforts</w:t>
      </w:r>
      <w:r>
        <w:t xml:space="preserve"> to </w:t>
      </w:r>
      <w:r w:rsidRPr="00E368CE">
        <w:rPr>
          <w:i/>
        </w:rPr>
        <w:t>understand</w:t>
      </w:r>
      <w:r>
        <w:t xml:space="preserve">.. </w:t>
      </w:r>
      <w:r w:rsidRPr="00E368CE">
        <w:rPr>
          <w:i/>
        </w:rPr>
        <w:t>specifically</w:t>
      </w:r>
      <w:r>
        <w:t xml:space="preserve"> </w:t>
      </w:r>
      <w:r w:rsidRPr="00E368CE">
        <w:rPr>
          <w:i/>
        </w:rPr>
        <w:t>striving</w:t>
      </w:r>
      <w:r>
        <w:t xml:space="preserve"> to </w:t>
      </w:r>
      <w:r w:rsidRPr="00E368CE">
        <w:rPr>
          <w:i/>
        </w:rPr>
        <w:t>undestand</w:t>
      </w:r>
      <w:r>
        <w:t xml:space="preserve"> </w:t>
      </w:r>
      <w:r>
        <w:sym w:font="Wingdings" w:char="F0DF"/>
      </w:r>
      <w:r>
        <w:t xml:space="preserve"> the italicized words are all hedges/fillers. </w:t>
      </w:r>
    </w:p>
    <w:p w14:paraId="23D40EC1" w14:textId="77777777" w:rsidR="00E368CE" w:rsidRDefault="00E368CE">
      <w:pPr>
        <w:pStyle w:val="CommentText"/>
      </w:pPr>
    </w:p>
    <w:p w14:paraId="1946D80F" w14:textId="77777777" w:rsidR="00E368CE" w:rsidRDefault="00E368CE">
      <w:pPr>
        <w:pStyle w:val="CommentText"/>
      </w:pPr>
      <w:r>
        <w:t>Rephrase as:</w:t>
      </w:r>
    </w:p>
    <w:p w14:paraId="4DDB7809" w14:textId="77777777" w:rsidR="00E368CE" w:rsidRDefault="00E368CE">
      <w:pPr>
        <w:pStyle w:val="CommentText"/>
      </w:pPr>
    </w:p>
    <w:p w14:paraId="7798E122" w14:textId="77777777" w:rsidR="00E368CE" w:rsidRPr="00E368CE" w:rsidRDefault="00E368CE">
      <w:pPr>
        <w:pStyle w:val="CommentText"/>
      </w:pPr>
      <w:r>
        <w:t>Here we sought to understand X by doing Y.</w:t>
      </w:r>
    </w:p>
  </w:comment>
  <w:comment w:id="62" w:author="Derex, Maxime" w:date="2018-01-30T09:11:00Z" w:initials="DM">
    <w:p w14:paraId="051FE661" w14:textId="4CBB8648" w:rsidR="00F158DE" w:rsidRDefault="00F158DE">
      <w:pPr>
        <w:pStyle w:val="CommentText"/>
      </w:pPr>
      <w:r>
        <w:rPr>
          <w:rStyle w:val="CommentReference"/>
        </w:rPr>
        <w:annotationRef/>
      </w:r>
      <w:r>
        <w:t>What is the question?</w:t>
      </w:r>
    </w:p>
  </w:comment>
  <w:comment w:id="63" w:author="Derex, Maxime" w:date="2018-01-30T08:21:00Z" w:initials="DM">
    <w:p w14:paraId="4D3FF45C" w14:textId="0F2E8220" w:rsidR="00410FBC" w:rsidRDefault="00410FBC">
      <w:pPr>
        <w:pStyle w:val="CommentText"/>
      </w:pPr>
      <w:r>
        <w:rPr>
          <w:rStyle w:val="CommentReference"/>
        </w:rPr>
        <w:annotationRef/>
      </w:r>
      <w:r>
        <w:t>I’d use “transmission chain”</w:t>
      </w:r>
      <w:r w:rsidR="00C40DD8">
        <w:t xml:space="preserve"> here. </w:t>
      </w:r>
    </w:p>
  </w:comment>
  <w:comment w:id="64" w:author="Gary Lupyan" w:date="2018-01-29T15:52:00Z" w:initials="GL">
    <w:p w14:paraId="3F01DCD3" w14:textId="77777777" w:rsidR="00034107" w:rsidRDefault="00034107">
      <w:pPr>
        <w:pStyle w:val="CommentText"/>
      </w:pPr>
      <w:r>
        <w:rPr>
          <w:rStyle w:val="CommentReference"/>
        </w:rPr>
        <w:annotationRef/>
      </w:r>
      <w:r>
        <w:t xml:space="preserve">Try to rephrase the last sentence so you don’t need to clarify yourself with the subsequent sentence. </w:t>
      </w:r>
    </w:p>
  </w:comment>
  <w:comment w:id="65" w:author="Gary Lupyan" w:date="2018-01-29T15:53:00Z" w:initials="GL">
    <w:p w14:paraId="45814DB7" w14:textId="77777777" w:rsidR="00034107" w:rsidRDefault="00034107">
      <w:pPr>
        <w:pStyle w:val="CommentText"/>
      </w:pPr>
      <w:r>
        <w:rPr>
          <w:rStyle w:val="CommentReference"/>
        </w:rPr>
        <w:annotationRef/>
      </w:r>
      <w:r>
        <w:t>Make sure you say this early on – in the first 2 paragraphs –as what you’re doing here.</w:t>
      </w:r>
    </w:p>
  </w:comment>
  <w:comment w:id="71" w:author="Derex, Maxime" w:date="2018-01-30T08:27:00Z" w:initials="DM">
    <w:p w14:paraId="62667F12" w14:textId="07773502" w:rsidR="00410FBC" w:rsidRDefault="00410FBC">
      <w:pPr>
        <w:pStyle w:val="CommentText"/>
      </w:pPr>
      <w:r>
        <w:rPr>
          <w:rStyle w:val="CommentReference"/>
        </w:rPr>
        <w:annotationRef/>
      </w:r>
      <w:r w:rsidR="00C40DD8">
        <w:t>Same remark than in the abstract. That is not clear at all</w:t>
      </w:r>
    </w:p>
  </w:comment>
  <w:comment w:id="70" w:author="Gary Lupyan" w:date="2018-01-29T15:55:00Z" w:initials="GL">
    <w:p w14:paraId="0C8F2EC4" w14:textId="77777777" w:rsidR="00034107" w:rsidRDefault="00034107">
      <w:pPr>
        <w:pStyle w:val="CommentText"/>
      </w:pPr>
      <w:r>
        <w:rPr>
          <w:rStyle w:val="CommentReference"/>
        </w:rPr>
        <w:annotationRef/>
      </w:r>
      <w:r>
        <w:t xml:space="preserve">This is a short paper. No need to foreshadow the findings. Instead end the introduction by explaining why the method helps to resolve the big question outlined in the beginning and what </w:t>
      </w:r>
      <w:r w:rsidRPr="00034107">
        <w:rPr>
          <w:highlight w:val="yellow"/>
        </w:rPr>
        <w:t>the alternative hypotheses are.</w:t>
      </w:r>
    </w:p>
  </w:comment>
  <w:comment w:id="73" w:author="Derex, Maxime" w:date="2018-01-30T08:31:00Z" w:initials="DM">
    <w:p w14:paraId="6DE9ABF3" w14:textId="32FCEA00" w:rsidR="00410FBC" w:rsidRDefault="00410FBC">
      <w:pPr>
        <w:pStyle w:val="CommentText"/>
      </w:pPr>
      <w:r>
        <w:rPr>
          <w:rStyle w:val="CommentReference"/>
        </w:rPr>
        <w:annotationRef/>
      </w:r>
      <w:r>
        <w:t xml:space="preserve">Iterated </w:t>
      </w:r>
      <w:r w:rsidR="00A148B4">
        <w:t xml:space="preserve">learning can happen at the individual level. </w:t>
      </w:r>
    </w:p>
  </w:comment>
  <w:comment w:id="75" w:author="Derex, Maxime" w:date="2018-01-30T08:33:00Z" w:initials="DM">
    <w:p w14:paraId="2BA9CB48" w14:textId="0380D2A1" w:rsidR="00A148B4" w:rsidRDefault="00A148B4">
      <w:pPr>
        <w:pStyle w:val="CommentText"/>
      </w:pPr>
      <w:r>
        <w:rPr>
          <w:rStyle w:val="CommentReference"/>
        </w:rPr>
        <w:annotationRef/>
      </w:r>
      <w:r>
        <w:t xml:space="preserve">Were individuals’ </w:t>
      </w:r>
      <w:r w:rsidR="00C40DD8">
        <w:t>reward</w:t>
      </w:r>
      <w:r>
        <w:t xml:space="preserve"> linked together? </w:t>
      </w:r>
      <w:r w:rsidR="00C40DD8">
        <w:t xml:space="preserve">That is really specific form of “cooperation”. </w:t>
      </w:r>
    </w:p>
  </w:comment>
  <w:comment w:id="76" w:author="Derex, Maxime" w:date="2018-01-30T08:33:00Z" w:initials="DM">
    <w:p w14:paraId="3BD14E2F" w14:textId="1BA01FCC" w:rsidR="00A148B4" w:rsidRDefault="00A148B4">
      <w:pPr>
        <w:pStyle w:val="CommentText"/>
      </w:pPr>
      <w:r>
        <w:rPr>
          <w:rStyle w:val="CommentReference"/>
        </w:rPr>
        <w:annotationRef/>
      </w:r>
      <w:r>
        <w:t>What is unguided repetition?</w:t>
      </w:r>
    </w:p>
  </w:comment>
  <w:comment w:id="77" w:author="Derex, Maxime" w:date="2018-01-30T08:30:00Z" w:initials="DM">
    <w:p w14:paraId="1FF8CD7A" w14:textId="3B274E0A" w:rsidR="00410FBC" w:rsidRDefault="00410FBC">
      <w:pPr>
        <w:pStyle w:val="CommentText"/>
      </w:pPr>
      <w:r>
        <w:rPr>
          <w:rStyle w:val="CommentReference"/>
        </w:rPr>
        <w:annotationRef/>
      </w:r>
      <w:r>
        <w:t xml:space="preserve">That is the first time you refer to transmission chains. You should define it. </w:t>
      </w:r>
    </w:p>
  </w:comment>
  <w:comment w:id="74" w:author="Gary Lupyan" w:date="2018-01-29T15:56:00Z" w:initials="GL">
    <w:p w14:paraId="6C01BB0A" w14:textId="77777777" w:rsidR="00034107" w:rsidRDefault="00034107">
      <w:pPr>
        <w:pStyle w:val="CommentText"/>
      </w:pPr>
      <w:r>
        <w:rPr>
          <w:rStyle w:val="CommentReference"/>
        </w:rPr>
        <w:t>Simplify. Just say we refer to these as “diachronic teams” because participants in each chain are working together… rather than engaging in unguided repetition as in some past work [REFS].</w:t>
      </w:r>
    </w:p>
  </w:comment>
  <w:comment w:id="80" w:author="Derex, Maxime" w:date="2018-01-30T08:35:00Z" w:initials="DM">
    <w:p w14:paraId="68F08C08" w14:textId="4573CC67" w:rsidR="00A148B4" w:rsidRDefault="00A148B4">
      <w:pPr>
        <w:pStyle w:val="CommentText"/>
      </w:pPr>
      <w:r>
        <w:rPr>
          <w:rStyle w:val="CommentReference"/>
        </w:rPr>
        <w:annotationRef/>
      </w:r>
      <w:r>
        <w:t xml:space="preserve">Not clear. You should explain the game first.  </w:t>
      </w:r>
    </w:p>
  </w:comment>
  <w:comment w:id="88" w:author="Gary Lupyan" w:date="2018-01-29T16:00:00Z" w:initials="GL">
    <w:p w14:paraId="1971646C" w14:textId="77777777" w:rsidR="007D2C37" w:rsidRDefault="007D2C37">
      <w:pPr>
        <w:pStyle w:val="CommentText"/>
      </w:pPr>
      <w:r>
        <w:rPr>
          <w:rStyle w:val="CommentReference"/>
        </w:rPr>
        <w:annotationRef/>
      </w:r>
      <w:r>
        <w:t>Expand and clarify.</w:t>
      </w:r>
    </w:p>
  </w:comment>
  <w:comment w:id="97" w:author="Derex, Maxime" w:date="2018-01-30T08:40:00Z" w:initials="DM">
    <w:p w14:paraId="06755E4B" w14:textId="0840A309" w:rsidR="00A148B4" w:rsidRDefault="00A148B4">
      <w:pPr>
        <w:pStyle w:val="CommentText"/>
      </w:pPr>
      <w:r>
        <w:rPr>
          <w:rStyle w:val="CommentReference"/>
        </w:rPr>
        <w:annotationRef/>
      </w:r>
      <w:r>
        <w:t xml:space="preserve">Why not talking about combinations instead? </w:t>
      </w:r>
    </w:p>
  </w:comment>
  <w:comment w:id="98" w:author="Derex, Maxime" w:date="2018-01-30T08:41:00Z" w:initials="DM">
    <w:p w14:paraId="32BB4A44" w14:textId="7738C5CB" w:rsidR="00A148B4" w:rsidRDefault="00A148B4">
      <w:pPr>
        <w:pStyle w:val="CommentText"/>
      </w:pPr>
      <w:r>
        <w:rPr>
          <w:rStyle w:val="CommentReference"/>
        </w:rPr>
        <w:annotationRef/>
      </w:r>
      <w:r>
        <w:t>You switch between the</w:t>
      </w:r>
      <w:r w:rsidR="00217F4C">
        <w:t xml:space="preserve"> two</w:t>
      </w:r>
      <w:r>
        <w:t xml:space="preserve"> terms. Would be clearer by sticking to a single term. </w:t>
      </w:r>
      <w:r w:rsidR="00217F4C">
        <w:t xml:space="preserve">I would prefer combination, to make it coherent with the paper I published with Rob. </w:t>
      </w:r>
    </w:p>
  </w:comment>
  <w:comment w:id="99" w:author="Derex, Maxime" w:date="2018-01-30T08:43:00Z" w:initials="DM">
    <w:p w14:paraId="58090424" w14:textId="7D19B08E" w:rsidR="00217F4C" w:rsidRDefault="00217F4C">
      <w:pPr>
        <w:pStyle w:val="CommentText"/>
      </w:pPr>
      <w:r>
        <w:rPr>
          <w:rStyle w:val="CommentReference"/>
        </w:rPr>
        <w:annotationRef/>
      </w:r>
      <w:r>
        <w:t xml:space="preserve">A history panel suggests that participants have access to all their previous attempts. We called it an innovation record in the previous paper. </w:t>
      </w:r>
    </w:p>
  </w:comment>
  <w:comment w:id="100" w:author="Derex, Maxime" w:date="2018-01-30T08:55:00Z" w:initials="DM">
    <w:p w14:paraId="6279D445" w14:textId="5E1D445F" w:rsidR="00F06AAE" w:rsidRDefault="00F06AAE">
      <w:pPr>
        <w:pStyle w:val="CommentText"/>
      </w:pPr>
      <w:r>
        <w:rPr>
          <w:rStyle w:val="CommentReference"/>
        </w:rPr>
        <w:annotationRef/>
      </w:r>
      <w:r>
        <w:t xml:space="preserve">Readers will not understand it. Either you explain that participants can transform/discard items either you remove that point. I would remove it. </w:t>
      </w:r>
    </w:p>
    <w:p w14:paraId="5D97267A" w14:textId="23D4D105" w:rsidR="00F06AAE" w:rsidRDefault="00F06AAE">
      <w:pPr>
        <w:pStyle w:val="CommentText"/>
      </w:pPr>
    </w:p>
  </w:comment>
  <w:comment w:id="101" w:author="Derex, Maxime" w:date="2018-01-30T08:58:00Z" w:initials="DM">
    <w:p w14:paraId="366384DC" w14:textId="35E728C1" w:rsidR="00F06AAE" w:rsidRDefault="00F06AAE">
      <w:pPr>
        <w:pStyle w:val="CommentText"/>
      </w:pPr>
      <w:r>
        <w:rPr>
          <w:rStyle w:val="CommentReference"/>
        </w:rPr>
        <w:annotationRef/>
      </w:r>
      <w:r>
        <w:t xml:space="preserve">That term is weird to me. </w:t>
      </w:r>
      <w:r w:rsidR="00C819FA">
        <w:t xml:space="preserve">I would say vertical transmission. It is important to use terms that are commonly used in the literature except if you have a good reason not to do so. </w:t>
      </w:r>
    </w:p>
  </w:comment>
  <w:comment w:id="102" w:author="Derex, Maxime" w:date="2018-01-30T08:59:00Z" w:initials="DM">
    <w:p w14:paraId="2449AAF2" w14:textId="5114460C" w:rsidR="00F06AAE" w:rsidRDefault="00F06AAE">
      <w:pPr>
        <w:pStyle w:val="CommentText"/>
      </w:pPr>
      <w:r>
        <w:rPr>
          <w:rStyle w:val="CommentReference"/>
        </w:rPr>
        <w:annotationRef/>
      </w:r>
      <w:r>
        <w:t xml:space="preserve">The notion of tab have not been introduced before. You would say: From the second generation, participants were given access to the record of the previous participant in the chain.  </w:t>
      </w:r>
    </w:p>
  </w:comment>
  <w:comment w:id="103" w:author="Gary Lupyan" w:date="2018-01-29T16:01:00Z" w:initials="GL">
    <w:p w14:paraId="2E264B64" w14:textId="77777777" w:rsidR="007D2C37" w:rsidRDefault="007D2C37">
      <w:pPr>
        <w:pStyle w:val="CommentText"/>
      </w:pPr>
      <w:r>
        <w:rPr>
          <w:rStyle w:val="CommentReference"/>
        </w:rPr>
        <w:annotationRef/>
      </w:r>
      <w:r>
        <w:t>What does it mean when one item leads straight to another? I.e., tree leads to tree branch leads to stick.</w:t>
      </w:r>
    </w:p>
  </w:comment>
  <w:comment w:id="104" w:author="Derex, Maxime" w:date="2018-01-30T09:06:00Z" w:initials="DM">
    <w:p w14:paraId="00133B00" w14:textId="0B4FDD5A" w:rsidR="00C819FA" w:rsidRDefault="00C819FA">
      <w:pPr>
        <w:pStyle w:val="CommentText"/>
      </w:pPr>
      <w:r>
        <w:rPr>
          <w:rStyle w:val="CommentReference"/>
        </w:rPr>
        <w:annotationRef/>
      </w:r>
      <w:r>
        <w:t xml:space="preserve">You might write: New items could be produced through the combinations of different items (more than one arrow point to the item) or through the refinement of a single item (a single arrow points to the item).  </w:t>
      </w:r>
    </w:p>
  </w:comment>
  <w:comment w:id="120" w:author="Derex, Maxime" w:date="2018-01-30T09:10:00Z" w:initials="DM">
    <w:p w14:paraId="13B9C4C0" w14:textId="2DA91911" w:rsidR="00F158DE" w:rsidRDefault="00F158DE">
      <w:pPr>
        <w:pStyle w:val="CommentText"/>
      </w:pPr>
      <w:r>
        <w:rPr>
          <w:rStyle w:val="CommentReference"/>
        </w:rPr>
        <w:annotationRef/>
      </w:r>
      <w:r w:rsidR="00D97A7C">
        <w:t xml:space="preserve">Are </w:t>
      </w:r>
      <w:r w:rsidR="00C40DD8">
        <w:t xml:space="preserve">they </w:t>
      </w:r>
      <w:r w:rsidR="00D97A7C">
        <w:t xml:space="preserve">more likely to be observed in </w:t>
      </w:r>
      <w:r w:rsidR="00C40DD8">
        <w:t>some</w:t>
      </w:r>
      <w:r w:rsidR="00D97A7C">
        <w:t xml:space="preserve"> position</w:t>
      </w:r>
      <w:r w:rsidR="00C40DD8">
        <w:t>s</w:t>
      </w:r>
      <w:r w:rsidR="00D97A7C">
        <w:t xml:space="preserve"> in the chain than </w:t>
      </w:r>
      <w:r w:rsidR="00C40DD8">
        <w:t>others</w:t>
      </w:r>
      <w:r w:rsidR="00D97A7C">
        <w:t xml:space="preserve">?   What happens when you run the analysis with these individuals? </w:t>
      </w:r>
    </w:p>
  </w:comment>
  <w:comment w:id="106" w:author="Derex, Maxime" w:date="2018-01-30T09:12:00Z" w:initials="DM">
    <w:p w14:paraId="4563E9D3" w14:textId="00F88D8E" w:rsidR="00F158DE" w:rsidRDefault="00F158DE">
      <w:pPr>
        <w:pStyle w:val="CommentText"/>
      </w:pPr>
      <w:r>
        <w:rPr>
          <w:rStyle w:val="CommentReference"/>
        </w:rPr>
        <w:annotationRef/>
      </w:r>
      <w:r>
        <w:t xml:space="preserve">That is really interesting. That question has been </w:t>
      </w:r>
      <w:r w:rsidR="002A4597">
        <w:t xml:space="preserve">completely </w:t>
      </w:r>
      <w:r>
        <w:t xml:space="preserve">left unexplored by experimentalists (We have to take a look at theoretical work though). </w:t>
      </w:r>
    </w:p>
  </w:comment>
  <w:comment w:id="124" w:author="Derex, Maxime" w:date="2018-01-30T09:20:00Z" w:initials="DM">
    <w:p w14:paraId="71FE04D0" w14:textId="739CABE1" w:rsidR="002F30F5" w:rsidRDefault="002F30F5">
      <w:pPr>
        <w:pStyle w:val="CommentText"/>
      </w:pPr>
      <w:r>
        <w:rPr>
          <w:rStyle w:val="CommentReference"/>
        </w:rPr>
        <w:annotationRef/>
      </w:r>
      <w:r>
        <w:t xml:space="preserve">It suggests that there were 2 clearly defined periods in the experiment. You should reformulate. </w:t>
      </w:r>
    </w:p>
  </w:comment>
  <w:comment w:id="135" w:author="Gary Lupyan" w:date="2018-01-29T16:14:00Z" w:initials="GL">
    <w:p w14:paraId="06BBFB4F" w14:textId="680A722F" w:rsidR="00CA6040" w:rsidRDefault="00CA6040">
      <w:pPr>
        <w:pStyle w:val="CommentText"/>
      </w:pPr>
      <w:r>
        <w:rPr>
          <w:rStyle w:val="CommentReference"/>
        </w:rPr>
        <w:annotationRef/>
      </w:r>
      <w:r>
        <w:t>Resolve ambiguity between creating tools, creating totems, and solving problems.</w:t>
      </w:r>
    </w:p>
  </w:comment>
  <w:comment w:id="136" w:author="Derex, Maxime" w:date="2018-01-30T09:21:00Z" w:initials="DM">
    <w:p w14:paraId="5C7ABE4A" w14:textId="309C7788" w:rsidR="002F30F5" w:rsidRDefault="002F30F5">
      <w:pPr>
        <w:pStyle w:val="CommentText"/>
      </w:pPr>
      <w:r>
        <w:rPr>
          <w:rStyle w:val="CommentReference"/>
        </w:rPr>
        <w:annotationRef/>
      </w:r>
      <w:r>
        <w:t>Great plot!</w:t>
      </w:r>
    </w:p>
  </w:comment>
  <w:comment w:id="144" w:author="Derex, Maxime" w:date="2018-01-30T09:23:00Z" w:initials="DM">
    <w:p w14:paraId="7DA25845" w14:textId="79EFF40C" w:rsidR="002F30F5" w:rsidRDefault="002F30F5">
      <w:pPr>
        <w:pStyle w:val="CommentText"/>
      </w:pPr>
      <w:r>
        <w:rPr>
          <w:rStyle w:val="CommentReference"/>
        </w:rPr>
        <w:annotationRef/>
      </w:r>
      <w:r>
        <w:t>That is really interesting as well. But it is probably due to the landscape</w:t>
      </w:r>
      <w:r w:rsidR="00C40DD8">
        <w:t xml:space="preserve">. </w:t>
      </w:r>
    </w:p>
  </w:comment>
  <w:comment w:id="145" w:author="Derex, Maxime" w:date="2018-01-30T09:46:00Z" w:initials="DM">
    <w:p w14:paraId="73C56A9F" w14:textId="361ACE1C" w:rsidR="00D537E0" w:rsidRDefault="00D537E0">
      <w:pPr>
        <w:pStyle w:val="CommentText"/>
      </w:pPr>
      <w:r>
        <w:rPr>
          <w:rStyle w:val="CommentReference"/>
        </w:rPr>
        <w:annotationRef/>
      </w:r>
      <w:r>
        <w:t xml:space="preserve">Larger cultural packages instead? Cultural pool? Cultural repertoires? </w:t>
      </w:r>
    </w:p>
  </w:comment>
  <w:comment w:id="146" w:author="Derex, Maxime" w:date="2018-01-30T09:51:00Z" w:initials="DM">
    <w:p w14:paraId="4A326B50" w14:textId="6F1A90A5" w:rsidR="00D537E0" w:rsidRDefault="00D537E0">
      <w:pPr>
        <w:pStyle w:val="CommentText"/>
      </w:pPr>
      <w:r>
        <w:rPr>
          <w:rStyle w:val="CommentReference"/>
        </w:rPr>
        <w:annotationRef/>
      </w:r>
      <w:r>
        <w:t xml:space="preserve"> Is there a typo? Should you remove “negatively” or “a decrease in”</w:t>
      </w:r>
    </w:p>
  </w:comment>
  <w:comment w:id="147" w:author="Gary Lupyan" w:date="2018-01-29T16:25:00Z" w:initials="GL">
    <w:p w14:paraId="4675D6C2" w14:textId="3FF4421E" w:rsidR="000C7CF5" w:rsidRDefault="000C7CF5">
      <w:pPr>
        <w:pStyle w:val="CommentText"/>
      </w:pPr>
      <w:r>
        <w:rPr>
          <w:rStyle w:val="CommentReference"/>
        </w:rPr>
        <w:annotationRef/>
      </w:r>
      <w:r>
        <w:rPr>
          <w:rStyle w:val="CommentReference"/>
        </w:rPr>
        <w:t xml:space="preserve">You probably want to plot something additional or include an additiona panel showing this negative relationship ‘cause it’s hard to get from Fig 4. </w:t>
      </w:r>
      <w:r w:rsidR="002427E0">
        <w:rPr>
          <w:rStyle w:val="CommentReference"/>
        </w:rPr>
        <w:t>(I know I previously said we didn’t need the figure, but since you’re referring to a negative relationship and to a figure, readers will expect to see a negative relationship)… maybe have it and figure 6 as separate panels of the same figure so people can compare them side by side?</w:t>
      </w:r>
    </w:p>
  </w:comment>
  <w:comment w:id="148" w:author="Derex, Maxime" w:date="2018-01-30T09:48:00Z" w:initials="DM">
    <w:p w14:paraId="4AE067DE" w14:textId="21132167" w:rsidR="00D537E0" w:rsidRDefault="00D537E0">
      <w:pPr>
        <w:pStyle w:val="CommentText"/>
      </w:pPr>
      <w:r>
        <w:rPr>
          <w:rStyle w:val="CommentReference"/>
        </w:rPr>
        <w:annotationRef/>
      </w:r>
      <w:r>
        <w:t>Agree</w:t>
      </w:r>
    </w:p>
  </w:comment>
  <w:comment w:id="149" w:author="Derex, Maxime" w:date="2018-01-30T09:49:00Z" w:initials="DM">
    <w:p w14:paraId="75F53ED6" w14:textId="48D9900C" w:rsidR="00D537E0" w:rsidRDefault="00D537E0">
      <w:pPr>
        <w:pStyle w:val="CommentText"/>
      </w:pPr>
      <w:r>
        <w:rPr>
          <w:rStyle w:val="CommentReference"/>
        </w:rPr>
        <w:annotationRef/>
      </w:r>
      <w:r>
        <w:t xml:space="preserve">You can’t test when you are interested in here. </w:t>
      </w:r>
      <w:r w:rsidR="000E4996">
        <w:t xml:space="preserve">We should talk about it. </w:t>
      </w:r>
    </w:p>
  </w:comment>
  <w:comment w:id="150" w:author="Derex, Maxime" w:date="2018-01-30T09:55:00Z" w:initials="DM">
    <w:p w14:paraId="6811D069" w14:textId="146EE3AB" w:rsidR="00AD15C5" w:rsidRDefault="00AD15C5">
      <w:pPr>
        <w:pStyle w:val="CommentText"/>
      </w:pPr>
      <w:r>
        <w:rPr>
          <w:rStyle w:val="CommentReference"/>
        </w:rPr>
        <w:annotationRef/>
      </w:r>
      <w:r>
        <w:t xml:space="preserve">That is not the appropriate control, although </w:t>
      </w:r>
      <w:r w:rsidR="000E4996">
        <w:t>it can be informative.</w:t>
      </w:r>
      <w:bookmarkStart w:id="160" w:name="_GoBack"/>
      <w:bookmarkEnd w:id="160"/>
    </w:p>
  </w:comment>
  <w:comment w:id="161" w:author="Gary Lupyan" w:date="2018-01-29T16:27:00Z" w:initials="GL">
    <w:p w14:paraId="189952D1" w14:textId="51199519" w:rsidR="002427E0" w:rsidRDefault="002427E0">
      <w:pPr>
        <w:pStyle w:val="CommentText"/>
      </w:pPr>
      <w:r>
        <w:rPr>
          <w:rStyle w:val="CommentReference"/>
        </w:rPr>
        <w:annotationRef/>
      </w:r>
      <w:r>
        <w:t>Increases?  So there are larger returns as a product of inheriting more? Bit confused about what this finding actually means.. I’m expecting to see a graph with performance on the y-axis, and not sure how to reoncile fig 6 with the claims that weighing the inventions by their difficulty produces a pattern of results counter to diminishing returns (if it does..)</w:t>
      </w:r>
    </w:p>
  </w:comment>
  <w:comment w:id="162" w:author="Gary Lupyan" w:date="2018-01-29T16:23:00Z" w:initials="GL">
    <w:p w14:paraId="301241E2" w14:textId="0013127B" w:rsidR="000C7CF5" w:rsidRDefault="000C7CF5">
      <w:pPr>
        <w:pStyle w:val="CommentText"/>
      </w:pPr>
      <w:r>
        <w:rPr>
          <w:rStyle w:val="CommentReference"/>
        </w:rPr>
        <w:annotationRef/>
      </w:r>
      <w:r>
        <w:t>Double checking: the X’s are not included in the regression estimate, yeah? Maybe make the gray to make them less salient?</w:t>
      </w:r>
    </w:p>
  </w:comment>
  <w:comment w:id="163" w:author="Gary Lupyan" w:date="2018-01-29T16:29:00Z" w:initials="GL">
    <w:p w14:paraId="5D79D232" w14:textId="16F801F9" w:rsidR="002427E0" w:rsidRDefault="002427E0">
      <w:pPr>
        <w:pStyle w:val="CommentText"/>
      </w:pPr>
      <w:r>
        <w:rPr>
          <w:rStyle w:val="CommentReference"/>
        </w:rPr>
        <w:annotationRef/>
      </w:r>
      <w:r>
        <w:rPr>
          <w:rStyle w:val="CommentReference"/>
        </w:rPr>
        <w:t xml:space="preserve">I think you don’t want to refer to “ability” here. “problem-solving performnce” would be a safer bet. </w:t>
      </w:r>
    </w:p>
  </w:comment>
  <w:comment w:id="165" w:author="Gary Lupyan" w:date="2018-01-29T16:30:00Z" w:initials="GL">
    <w:p w14:paraId="437059E4" w14:textId="509E71CD" w:rsidR="002427E0" w:rsidRDefault="002427E0">
      <w:pPr>
        <w:pStyle w:val="CommentText"/>
      </w:pPr>
      <w:r>
        <w:rPr>
          <w:rStyle w:val="CommentReference"/>
        </w:rPr>
        <w:annotationRef/>
      </w:r>
      <w:r>
        <w:t>You’ll want to clarify in the methods precisely what was involved in recreating the items, and justify why this it’s reasonable to use a game which requires this kind of recreation as a model of cumulative cultural change.</w:t>
      </w:r>
    </w:p>
  </w:comment>
  <w:comment w:id="167" w:author="Gary Lupyan" w:date="2018-01-29T16:36:00Z" w:initials="GL">
    <w:p w14:paraId="1372DD4E" w14:textId="77777777" w:rsidR="00CB2FBE" w:rsidRDefault="00CB2FBE" w:rsidP="00CB2FBE">
      <w:pPr>
        <w:pStyle w:val="CommentText"/>
      </w:pPr>
      <w:r>
        <w:rPr>
          <w:rStyle w:val="CommentReference"/>
        </w:rPr>
        <w:annotationRef/>
      </w:r>
      <w:r>
        <w:rPr>
          <w:rStyle w:val="CommentReference"/>
        </w:rPr>
        <w:annotationRef/>
      </w:r>
      <w:r>
        <w:t>Begin by restating the experimental hypothesis as motivated by the big picture questions outlined in the introduction</w:t>
      </w:r>
    </w:p>
    <w:p w14:paraId="7CB5EBB9" w14:textId="6A211D6D" w:rsidR="00CB2FBE" w:rsidRDefault="00CB2FBE">
      <w:pPr>
        <w:pStyle w:val="CommentText"/>
      </w:pPr>
    </w:p>
  </w:comment>
  <w:comment w:id="177" w:author="Gary Lupyan" w:date="2018-01-29T16:36:00Z" w:initials="GL">
    <w:p w14:paraId="38A0B2BB" w14:textId="061E850E" w:rsidR="00CB2FBE" w:rsidRDefault="00CB2FBE">
      <w:pPr>
        <w:pStyle w:val="CommentText"/>
      </w:pPr>
      <w:r>
        <w:rPr>
          <w:rStyle w:val="CommentReference"/>
        </w:rPr>
        <w:annotationRef/>
      </w:r>
      <w:r>
        <w:t>I worry that saying it like that will lead reviewers to ask “Ok so what’s surprising here? What’s the point?”</w:t>
      </w:r>
    </w:p>
  </w:comment>
  <w:comment w:id="180" w:author="Gary Lupyan" w:date="2018-01-29T16:38:00Z" w:initials="GL">
    <w:p w14:paraId="52F7960C" w14:textId="494AA7C9" w:rsidR="00CB2FBE" w:rsidRDefault="00CB2FBE">
      <w:pPr>
        <w:pStyle w:val="CommentText"/>
      </w:pPr>
      <w:r>
        <w:rPr>
          <w:rStyle w:val="CommentReference"/>
        </w:rPr>
        <w:annotationRef/>
      </w:r>
      <w:r>
        <w:t>Rephrase so that it flows more smoothly.</w:t>
      </w:r>
    </w:p>
  </w:comment>
  <w:comment w:id="181" w:author="Derex, Maxime" w:date="2018-01-30T10:02:00Z" w:initials="DM">
    <w:p w14:paraId="1D875710" w14:textId="41A0E85C" w:rsidR="00AD15C5" w:rsidRDefault="00AD15C5">
      <w:pPr>
        <w:pStyle w:val="CommentText"/>
      </w:pPr>
      <w:r>
        <w:rPr>
          <w:rStyle w:val="CommentReference"/>
        </w:rPr>
        <w:annotationRef/>
      </w:r>
      <w:r>
        <w:t xml:space="preserve">We need to understand that behavior. Did they solve problems by themselves? Did they use the innovation record of the previous participant at all? If not, you should remove them for the analyses and not talking about them in the discussion. </w:t>
      </w:r>
    </w:p>
  </w:comment>
  <w:comment w:id="184" w:author="Derex, Maxime" w:date="2018-01-30T10:04:00Z" w:initials="DM">
    <w:p w14:paraId="4B7E79AA" w14:textId="6F161C98" w:rsidR="00395D9E" w:rsidRDefault="00395D9E">
      <w:pPr>
        <w:pStyle w:val="CommentText"/>
      </w:pPr>
      <w:r>
        <w:rPr>
          <w:rStyle w:val="CommentReference"/>
        </w:rPr>
        <w:annotationRef/>
      </w:r>
      <w:r>
        <w:t xml:space="preserve">The amount of inherited cultural information/the size of inherited cultural repertoire… </w:t>
      </w:r>
    </w:p>
  </w:comment>
  <w:comment w:id="183" w:author="Gary Lupyan" w:date="2018-01-29T16:38:00Z" w:initials="GL">
    <w:p w14:paraId="5013B025" w14:textId="5C7E8A7B" w:rsidR="00CB2FBE" w:rsidRDefault="00CB2FBE">
      <w:pPr>
        <w:pStyle w:val="CommentText"/>
      </w:pPr>
      <w:r>
        <w:rPr>
          <w:rStyle w:val="CommentReference"/>
        </w:rPr>
        <w:annotationRef/>
      </w:r>
      <w:r>
        <w:t>Clarify: what about inheritance? Size? Quality? Complexity?</w:t>
      </w:r>
    </w:p>
  </w:comment>
  <w:comment w:id="185" w:author="Gary Lupyan" w:date="2018-01-29T16:39:00Z" w:initials="GL">
    <w:p w14:paraId="755906D1" w14:textId="7CD46C04" w:rsidR="0062296A" w:rsidRDefault="0062296A">
      <w:pPr>
        <w:pStyle w:val="CommentText"/>
      </w:pPr>
      <w:r>
        <w:rPr>
          <w:rStyle w:val="CommentReference"/>
        </w:rPr>
        <w:annotationRef/>
      </w:r>
      <w:r>
        <w:t>Ah ok, so no diminishing returns, but no growing returns. They’re just flat. Was unclear from the results.</w:t>
      </w:r>
    </w:p>
  </w:comment>
  <w:comment w:id="186" w:author="Gary Lupyan" w:date="2018-01-29T16:39:00Z" w:initials="GL">
    <w:p w14:paraId="7C40C16C" w14:textId="27E3601B" w:rsidR="0062296A" w:rsidRDefault="0062296A">
      <w:pPr>
        <w:pStyle w:val="CommentText"/>
      </w:pPr>
      <w:r>
        <w:rPr>
          <w:rStyle w:val="CommentReference"/>
        </w:rPr>
        <w:annotationRef/>
      </w:r>
      <w:r>
        <w:rPr>
          <w:rStyle w:val="CommentReference"/>
        </w:rPr>
        <w:t xml:space="preserve">I don’t think you want to say this in the last paragraph, but also: what’s the conflict? </w:t>
      </w:r>
    </w:p>
  </w:comment>
  <w:comment w:id="187" w:author="Gary Lupyan" w:date="2018-01-29T16:40:00Z" w:initials="GL">
    <w:p w14:paraId="58EAB024" w14:textId="408A253C" w:rsidR="0062296A" w:rsidRDefault="0062296A">
      <w:pPr>
        <w:pStyle w:val="CommentText"/>
      </w:pPr>
      <w:r>
        <w:rPr>
          <w:rStyle w:val="CommentReference"/>
        </w:rPr>
        <w:annotationRef/>
      </w:r>
      <w:r>
        <w:t xml:space="preserve">End on a bang… </w:t>
      </w:r>
    </w:p>
  </w:comment>
  <w:comment w:id="188" w:author="Derex, Maxime" w:date="2018-01-30T10:06:00Z" w:initials="DM">
    <w:p w14:paraId="3E53E363" w14:textId="18648963" w:rsidR="00395D9E" w:rsidRDefault="00395D9E">
      <w:pPr>
        <w:pStyle w:val="CommentText"/>
      </w:pPr>
      <w:r>
        <w:rPr>
          <w:rStyle w:val="CommentReference"/>
        </w:rPr>
        <w:annotationRef/>
      </w:r>
      <w:r>
        <w:t>Explicit alternative possibilities</w:t>
      </w:r>
    </w:p>
  </w:comment>
  <w:comment w:id="189" w:author="Gary Lupyan" w:date="2018-01-29T16:40:00Z" w:initials="GL">
    <w:p w14:paraId="0EC34C3C" w14:textId="2799C69C" w:rsidR="0062296A" w:rsidRDefault="0062296A">
      <w:pPr>
        <w:pStyle w:val="CommentText"/>
      </w:pPr>
      <w:r>
        <w:rPr>
          <w:rStyle w:val="CommentReference"/>
        </w:rPr>
        <w:annotationRef/>
      </w:r>
      <w:r>
        <w:t>Connection to questions outlined in the intro? Connection to alternate hypotheses?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4DB08A" w15:done="0"/>
  <w15:commentEx w15:paraId="4AAC93AA" w15:done="0"/>
  <w15:commentEx w15:paraId="4A46D1DF" w15:done="0"/>
  <w15:commentEx w15:paraId="2AE8B325" w15:done="0"/>
  <w15:commentEx w15:paraId="740A7746" w15:done="0"/>
  <w15:commentEx w15:paraId="508EA29A" w15:done="0"/>
  <w15:commentEx w15:paraId="0B00D6A0" w15:done="0"/>
  <w15:commentEx w15:paraId="3A366216" w15:done="0"/>
  <w15:commentEx w15:paraId="7573DBDF" w15:paraIdParent="3A366216" w15:done="0"/>
  <w15:commentEx w15:paraId="535DB50A" w15:done="0"/>
  <w15:commentEx w15:paraId="6D812D64" w15:done="0"/>
  <w15:commentEx w15:paraId="224756BF" w15:done="0"/>
  <w15:commentEx w15:paraId="3D165ACA" w15:done="0"/>
  <w15:commentEx w15:paraId="25D79DAD" w15:done="0"/>
  <w15:commentEx w15:paraId="5BC8C9D7" w15:done="0"/>
  <w15:commentEx w15:paraId="17DE987D" w15:paraIdParent="5BC8C9D7" w15:done="0"/>
  <w15:commentEx w15:paraId="65B522A0" w15:done="0"/>
  <w15:commentEx w15:paraId="7798E122" w15:done="0"/>
  <w15:commentEx w15:paraId="051FE661" w15:done="0"/>
  <w15:commentEx w15:paraId="4D3FF45C" w15:done="0"/>
  <w15:commentEx w15:paraId="3F01DCD3" w15:done="0"/>
  <w15:commentEx w15:paraId="45814DB7" w15:done="0"/>
  <w15:commentEx w15:paraId="62667F12" w15:done="0"/>
  <w15:commentEx w15:paraId="0C8F2EC4" w15:done="0"/>
  <w15:commentEx w15:paraId="6DE9ABF3" w15:done="0"/>
  <w15:commentEx w15:paraId="2BA9CB48" w15:done="0"/>
  <w15:commentEx w15:paraId="3BD14E2F" w15:done="0"/>
  <w15:commentEx w15:paraId="1FF8CD7A" w15:done="0"/>
  <w15:commentEx w15:paraId="6C01BB0A" w15:done="0"/>
  <w15:commentEx w15:paraId="68F08C08" w15:done="0"/>
  <w15:commentEx w15:paraId="1971646C" w15:done="0"/>
  <w15:commentEx w15:paraId="06755E4B" w15:done="0"/>
  <w15:commentEx w15:paraId="32BB4A44" w15:done="0"/>
  <w15:commentEx w15:paraId="58090424" w15:done="0"/>
  <w15:commentEx w15:paraId="5D97267A" w15:done="0"/>
  <w15:commentEx w15:paraId="366384DC" w15:done="0"/>
  <w15:commentEx w15:paraId="2449AAF2" w15:done="0"/>
  <w15:commentEx w15:paraId="2E264B64" w15:done="0"/>
  <w15:commentEx w15:paraId="00133B00" w15:paraIdParent="2E264B64" w15:done="0"/>
  <w15:commentEx w15:paraId="13B9C4C0" w15:done="0"/>
  <w15:commentEx w15:paraId="4563E9D3" w15:done="0"/>
  <w15:commentEx w15:paraId="71FE04D0" w15:done="0"/>
  <w15:commentEx w15:paraId="06BBFB4F" w15:done="0"/>
  <w15:commentEx w15:paraId="5C7ABE4A" w15:done="0"/>
  <w15:commentEx w15:paraId="7DA25845" w15:done="0"/>
  <w15:commentEx w15:paraId="73C56A9F" w15:done="0"/>
  <w15:commentEx w15:paraId="4A326B50" w15:done="0"/>
  <w15:commentEx w15:paraId="4675D6C2" w15:done="0"/>
  <w15:commentEx w15:paraId="4AE067DE" w15:paraIdParent="4675D6C2" w15:done="0"/>
  <w15:commentEx w15:paraId="75F53ED6" w15:done="0"/>
  <w15:commentEx w15:paraId="6811D069" w15:done="0"/>
  <w15:commentEx w15:paraId="189952D1" w15:done="0"/>
  <w15:commentEx w15:paraId="301241E2" w15:done="0"/>
  <w15:commentEx w15:paraId="5D79D232" w15:done="0"/>
  <w15:commentEx w15:paraId="437059E4" w15:done="0"/>
  <w15:commentEx w15:paraId="7CB5EBB9" w15:done="0"/>
  <w15:commentEx w15:paraId="38A0B2BB" w15:done="0"/>
  <w15:commentEx w15:paraId="52F7960C" w15:done="0"/>
  <w15:commentEx w15:paraId="1D875710" w15:done="0"/>
  <w15:commentEx w15:paraId="4B7E79AA" w15:done="0"/>
  <w15:commentEx w15:paraId="5013B025" w15:done="0"/>
  <w15:commentEx w15:paraId="755906D1" w15:done="0"/>
  <w15:commentEx w15:paraId="7C40C16C" w15:done="0"/>
  <w15:commentEx w15:paraId="58EAB024" w15:done="0"/>
  <w15:commentEx w15:paraId="3E53E363" w15:done="0"/>
  <w15:commentEx w15:paraId="0EC34C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FE9E7" w14:textId="77777777" w:rsidR="008F1EB6" w:rsidRDefault="008F1EB6">
      <w:pPr>
        <w:spacing w:after="0"/>
      </w:pPr>
      <w:r>
        <w:separator/>
      </w:r>
    </w:p>
  </w:endnote>
  <w:endnote w:type="continuationSeparator" w:id="0">
    <w:p w14:paraId="4FE0E080" w14:textId="77777777" w:rsidR="008F1EB6" w:rsidRDefault="008F1E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1338A" w14:textId="77777777" w:rsidR="008F1EB6" w:rsidRDefault="008F1EB6">
      <w:r>
        <w:separator/>
      </w:r>
    </w:p>
  </w:footnote>
  <w:footnote w:type="continuationSeparator" w:id="0">
    <w:p w14:paraId="60CBEFC8" w14:textId="77777777" w:rsidR="008F1EB6" w:rsidRDefault="008F1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FBE2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49EA780"/>
    <w:multiLevelType w:val="multilevel"/>
    <w:tmpl w:val="EF1A6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x, Maxime">
    <w15:presenceInfo w15:providerId="AD" w15:userId="S-1-5-21-2929260712-720396524-3344548481-383052"/>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107"/>
    <w:rsid w:val="000C7CF5"/>
    <w:rsid w:val="000E4996"/>
    <w:rsid w:val="00155188"/>
    <w:rsid w:val="00217F4C"/>
    <w:rsid w:val="002427E0"/>
    <w:rsid w:val="002A4597"/>
    <w:rsid w:val="002F30F5"/>
    <w:rsid w:val="003324D1"/>
    <w:rsid w:val="00395D9E"/>
    <w:rsid w:val="003B368A"/>
    <w:rsid w:val="00410FBC"/>
    <w:rsid w:val="004E29B3"/>
    <w:rsid w:val="0055614C"/>
    <w:rsid w:val="00590D07"/>
    <w:rsid w:val="005D195B"/>
    <w:rsid w:val="0062296A"/>
    <w:rsid w:val="007053A0"/>
    <w:rsid w:val="00784D58"/>
    <w:rsid w:val="007D2C37"/>
    <w:rsid w:val="008D6863"/>
    <w:rsid w:val="008F1EB6"/>
    <w:rsid w:val="00A148B4"/>
    <w:rsid w:val="00AD15C5"/>
    <w:rsid w:val="00B86B75"/>
    <w:rsid w:val="00BC48D5"/>
    <w:rsid w:val="00BC54CD"/>
    <w:rsid w:val="00C34969"/>
    <w:rsid w:val="00C36279"/>
    <w:rsid w:val="00C40DD8"/>
    <w:rsid w:val="00C819FA"/>
    <w:rsid w:val="00CA6040"/>
    <w:rsid w:val="00CB2FBE"/>
    <w:rsid w:val="00D537E0"/>
    <w:rsid w:val="00D97A7C"/>
    <w:rsid w:val="00E315A3"/>
    <w:rsid w:val="00E354D8"/>
    <w:rsid w:val="00E368CE"/>
    <w:rsid w:val="00F06AAE"/>
    <w:rsid w:val="00F158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A9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5614C"/>
    <w:rPr>
      <w:sz w:val="18"/>
      <w:szCs w:val="18"/>
    </w:rPr>
  </w:style>
  <w:style w:type="paragraph" w:styleId="CommentText">
    <w:name w:val="annotation text"/>
    <w:basedOn w:val="Normal"/>
    <w:link w:val="CommentTextChar"/>
    <w:semiHidden/>
    <w:unhideWhenUsed/>
    <w:rsid w:val="0055614C"/>
  </w:style>
  <w:style w:type="character" w:customStyle="1" w:styleId="CommentTextChar">
    <w:name w:val="Comment Text Char"/>
    <w:basedOn w:val="DefaultParagraphFont"/>
    <w:link w:val="CommentText"/>
    <w:semiHidden/>
    <w:rsid w:val="0055614C"/>
  </w:style>
  <w:style w:type="paragraph" w:styleId="CommentSubject">
    <w:name w:val="annotation subject"/>
    <w:basedOn w:val="CommentText"/>
    <w:next w:val="CommentText"/>
    <w:link w:val="CommentSubjectChar"/>
    <w:semiHidden/>
    <w:unhideWhenUsed/>
    <w:rsid w:val="0055614C"/>
    <w:rPr>
      <w:b/>
      <w:bCs/>
      <w:sz w:val="20"/>
      <w:szCs w:val="20"/>
    </w:rPr>
  </w:style>
  <w:style w:type="character" w:customStyle="1" w:styleId="CommentSubjectChar">
    <w:name w:val="Comment Subject Char"/>
    <w:basedOn w:val="CommentTextChar"/>
    <w:link w:val="CommentSubject"/>
    <w:semiHidden/>
    <w:rsid w:val="0055614C"/>
    <w:rPr>
      <w:b/>
      <w:bCs/>
      <w:sz w:val="20"/>
      <w:szCs w:val="20"/>
    </w:rPr>
  </w:style>
  <w:style w:type="paragraph" w:styleId="BalloonText">
    <w:name w:val="Balloon Text"/>
    <w:basedOn w:val="Normal"/>
    <w:link w:val="BalloonTextChar"/>
    <w:semiHidden/>
    <w:unhideWhenUsed/>
    <w:rsid w:val="0055614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561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4097</Words>
  <Characters>22536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Cumulative improvements in iterated problem solving</vt:lpstr>
    </vt:vector>
  </TitlesOfParts>
  <Company/>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Cumulative improvements in iterated problem solving</dc:title>
  <dc:creator>Gary Lupyan</dc:creator>
  <cp:keywords/>
  <cp:lastModifiedBy>Derex, Maxime</cp:lastModifiedBy>
  <cp:revision>9</cp:revision>
  <dcterms:created xsi:type="dcterms:W3CDTF">2018-01-30T08:15:00Z</dcterms:created>
  <dcterms:modified xsi:type="dcterms:W3CDTF">2018-01-30T10:37:00Z</dcterms:modified>
</cp:coreProperties>
</file>